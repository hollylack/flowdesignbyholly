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93" w:rsidRDefault="00BB11F4" w:rsidP="00077993">
      <w:pPr>
        <w:jc w:val="center"/>
        <w:rPr>
          <w:rFonts w:ascii="Verdana" w:hAnsi="Verdana"/>
          <w:b/>
          <w:sz w:val="20"/>
          <w:szCs w:val="20"/>
          <w:u w:val="single"/>
        </w:rPr>
      </w:pPr>
      <w:r w:rsidRPr="00E52DCD">
        <w:rPr>
          <w:rFonts w:ascii="Verdana" w:hAnsi="Verdana"/>
          <w:b/>
          <w:sz w:val="20"/>
          <w:szCs w:val="20"/>
          <w:u w:val="single"/>
        </w:rPr>
        <w:t>Objectives</w:t>
      </w:r>
      <w:r w:rsidR="003B070B" w:rsidRPr="00E52DCD">
        <w:rPr>
          <w:rFonts w:ascii="Verdana" w:hAnsi="Verdana"/>
          <w:b/>
          <w:sz w:val="20"/>
          <w:szCs w:val="20"/>
          <w:u w:val="single"/>
        </w:rPr>
        <w:t xml:space="preserve"> 201</w:t>
      </w:r>
      <w:r w:rsidR="00FB4872">
        <w:rPr>
          <w:rFonts w:ascii="Verdana" w:hAnsi="Verdana"/>
          <w:b/>
          <w:sz w:val="20"/>
          <w:szCs w:val="20"/>
          <w:u w:val="single"/>
        </w:rPr>
        <w:t>7</w:t>
      </w:r>
      <w:r w:rsidR="0042196F">
        <w:rPr>
          <w:rFonts w:ascii="Verdana" w:hAnsi="Verdana"/>
          <w:b/>
          <w:sz w:val="20"/>
          <w:szCs w:val="20"/>
          <w:u w:val="single"/>
        </w:rPr>
        <w:t>/</w:t>
      </w:r>
      <w:r w:rsidR="00FB4872">
        <w:rPr>
          <w:rFonts w:ascii="Verdana" w:hAnsi="Verdana"/>
          <w:b/>
          <w:sz w:val="20"/>
          <w:szCs w:val="20"/>
          <w:u w:val="single"/>
        </w:rPr>
        <w:t>18</w:t>
      </w:r>
      <w:r w:rsidR="00B23450" w:rsidRPr="00E52DCD">
        <w:rPr>
          <w:rFonts w:ascii="Verdana" w:hAnsi="Verdana"/>
          <w:b/>
          <w:sz w:val="20"/>
          <w:szCs w:val="20"/>
          <w:u w:val="single"/>
        </w:rPr>
        <w:t xml:space="preserve"> Research Assistant</w:t>
      </w:r>
      <w:r w:rsidR="00900F8A" w:rsidRPr="00E52DCD">
        <w:rPr>
          <w:rFonts w:ascii="Verdana" w:hAnsi="Verdana"/>
          <w:b/>
          <w:sz w:val="20"/>
          <w:szCs w:val="20"/>
          <w:u w:val="single"/>
        </w:rPr>
        <w:t>s</w:t>
      </w:r>
      <w:r w:rsidR="00F36BD4" w:rsidRPr="00E52DCD">
        <w:rPr>
          <w:rFonts w:ascii="Verdana" w:hAnsi="Verdana"/>
          <w:b/>
          <w:sz w:val="20"/>
          <w:szCs w:val="20"/>
          <w:u w:val="single"/>
        </w:rPr>
        <w:t xml:space="preserve"> </w:t>
      </w:r>
    </w:p>
    <w:p w:rsidR="00090DCA" w:rsidRDefault="00090DCA" w:rsidP="00090DCA">
      <w:pPr>
        <w:rPr>
          <w:rFonts w:ascii="Verdana" w:hAnsi="Verdana"/>
          <w:b/>
          <w:sz w:val="20"/>
          <w:szCs w:val="20"/>
          <w:u w:val="single"/>
        </w:rPr>
      </w:pPr>
    </w:p>
    <w:p w:rsidR="00090DCA" w:rsidRDefault="00090DCA" w:rsidP="00090DCA">
      <w:pPr>
        <w:rPr>
          <w:rFonts w:ascii="Verdana" w:hAnsi="Verdana"/>
          <w:b/>
          <w:sz w:val="20"/>
          <w:szCs w:val="20"/>
          <w:u w:val="single"/>
        </w:rPr>
      </w:pPr>
      <w:r>
        <w:rPr>
          <w:rFonts w:ascii="Verdana" w:hAnsi="Verdana"/>
          <w:b/>
          <w:sz w:val="20"/>
          <w:szCs w:val="20"/>
          <w:u w:val="single"/>
        </w:rPr>
        <w:t>PDS - Holly Lack</w:t>
      </w:r>
    </w:p>
    <w:p w:rsidR="00077993" w:rsidDel="008F122D" w:rsidRDefault="00077993" w:rsidP="00077993">
      <w:pPr>
        <w:jc w:val="center"/>
        <w:rPr>
          <w:del w:id="0" w:author="LACK, Holly" w:date="2019-08-01T16:38:00Z"/>
          <w:rFonts w:ascii="Verdana" w:hAnsi="Verdana"/>
          <w:b/>
          <w:sz w:val="20"/>
          <w:szCs w:val="20"/>
          <w:u w:val="single"/>
        </w:rPr>
      </w:pPr>
    </w:p>
    <w:p w:rsidR="00077993" w:rsidRDefault="00077993" w:rsidP="00077993">
      <w:pPr>
        <w:rPr>
          <w:rFonts w:ascii="Verdana" w:hAnsi="Verdana"/>
          <w:b/>
          <w:sz w:val="20"/>
          <w:szCs w:val="20"/>
          <w:u w:val="single"/>
        </w:rPr>
      </w:pPr>
    </w:p>
    <w:p w:rsidR="00077993" w:rsidRPr="00077993" w:rsidRDefault="00A155CE" w:rsidP="00C27507">
      <w:pPr>
        <w:rPr>
          <w:rFonts w:ascii="Verdana" w:hAnsi="Verdana"/>
          <w:bCs/>
          <w:sz w:val="20"/>
          <w:szCs w:val="20"/>
        </w:rPr>
      </w:pPr>
      <w:r>
        <w:rPr>
          <w:rFonts w:ascii="Verdana" w:hAnsi="Verdana"/>
          <w:bCs/>
          <w:sz w:val="20"/>
          <w:szCs w:val="20"/>
        </w:rPr>
        <w:t xml:space="preserve">Initially, I worked alongside DJ to improve the branding of the </w:t>
      </w:r>
      <w:r w:rsidR="00C27507">
        <w:rPr>
          <w:rFonts w:ascii="Verdana" w:hAnsi="Verdana"/>
          <w:bCs/>
          <w:sz w:val="20"/>
          <w:szCs w:val="20"/>
        </w:rPr>
        <w:t>work newsletter</w:t>
      </w:r>
      <w:r w:rsidR="009B6454">
        <w:rPr>
          <w:rFonts w:ascii="Verdana" w:hAnsi="Verdana"/>
          <w:bCs/>
          <w:sz w:val="20"/>
          <w:szCs w:val="20"/>
        </w:rPr>
        <w:t xml:space="preserve"> and</w:t>
      </w:r>
      <w:r>
        <w:rPr>
          <w:rFonts w:ascii="Verdana" w:hAnsi="Verdana"/>
          <w:bCs/>
          <w:sz w:val="20"/>
          <w:szCs w:val="20"/>
        </w:rPr>
        <w:t xml:space="preserve"> received positive feedback from the unit </w:t>
      </w:r>
      <w:r w:rsidR="009B6454">
        <w:rPr>
          <w:rFonts w:ascii="Verdana" w:hAnsi="Verdana"/>
          <w:bCs/>
          <w:sz w:val="20"/>
          <w:szCs w:val="20"/>
        </w:rPr>
        <w:t xml:space="preserve">who were pleased with the </w:t>
      </w:r>
      <w:r w:rsidR="008F7A42">
        <w:rPr>
          <w:rFonts w:ascii="Verdana" w:hAnsi="Verdana"/>
          <w:bCs/>
          <w:sz w:val="20"/>
          <w:szCs w:val="20"/>
        </w:rPr>
        <w:t xml:space="preserve">new </w:t>
      </w:r>
      <w:r w:rsidR="009B6454">
        <w:rPr>
          <w:rFonts w:ascii="Verdana" w:hAnsi="Verdana"/>
          <w:bCs/>
          <w:sz w:val="20"/>
          <w:szCs w:val="20"/>
        </w:rPr>
        <w:t>design</w:t>
      </w:r>
      <w:r>
        <w:rPr>
          <w:rFonts w:ascii="Verdana" w:hAnsi="Verdana"/>
          <w:bCs/>
          <w:sz w:val="20"/>
          <w:szCs w:val="20"/>
        </w:rPr>
        <w:t xml:space="preserve">. </w:t>
      </w:r>
      <w:r w:rsidR="008F7A42">
        <w:rPr>
          <w:rFonts w:ascii="Verdana" w:hAnsi="Verdana"/>
          <w:bCs/>
          <w:sz w:val="20"/>
          <w:szCs w:val="20"/>
        </w:rPr>
        <w:t xml:space="preserve">I feel my enthusiasm for art, and desire to complete tasks to a high standard, allowed me to improve the quality and standard of the template beyond its previous design. </w:t>
      </w:r>
      <w:r w:rsidR="00077993">
        <w:rPr>
          <w:rFonts w:ascii="Verdana" w:hAnsi="Verdana"/>
          <w:bCs/>
          <w:sz w:val="20"/>
          <w:szCs w:val="20"/>
        </w:rPr>
        <w:t xml:space="preserve">To gain entries from </w:t>
      </w:r>
      <w:r w:rsidR="00C27507">
        <w:rPr>
          <w:rFonts w:ascii="Verdana" w:hAnsi="Verdana"/>
          <w:bCs/>
          <w:sz w:val="20"/>
          <w:szCs w:val="20"/>
        </w:rPr>
        <w:t>senior colleagues</w:t>
      </w:r>
      <w:r w:rsidR="00077993">
        <w:rPr>
          <w:rFonts w:ascii="Verdana" w:hAnsi="Verdana"/>
          <w:bCs/>
          <w:sz w:val="20"/>
          <w:szCs w:val="20"/>
        </w:rPr>
        <w:t>, I have ensured I send friendly but consistent emails requesting entries for the upcoming issues. Largely, this has been successful in gaining information from the relevant parties.</w:t>
      </w:r>
      <w:r>
        <w:rPr>
          <w:rFonts w:ascii="Verdana" w:hAnsi="Verdana"/>
          <w:bCs/>
          <w:sz w:val="20"/>
          <w:szCs w:val="20"/>
        </w:rPr>
        <w:t xml:space="preserve"> However, when this has not worked due to seniors being very busy, I have taken the appropriate action and raised this issue.</w:t>
      </w:r>
      <w:r w:rsidR="00CA144E">
        <w:rPr>
          <w:rFonts w:ascii="Verdana" w:hAnsi="Verdana"/>
          <w:bCs/>
          <w:sz w:val="20"/>
          <w:szCs w:val="20"/>
        </w:rPr>
        <w:t xml:space="preserve"> However, I have also shown sensitivity towards those who contribute through being aware of who is on annual or sick leave, and ensuring I don’t pursue them for entries where it is not necessary or appropriate, and could cause undue pressure or workload. </w:t>
      </w:r>
      <w:r w:rsidR="00077993">
        <w:rPr>
          <w:rFonts w:ascii="Verdana" w:hAnsi="Verdana"/>
          <w:bCs/>
          <w:sz w:val="20"/>
          <w:szCs w:val="20"/>
        </w:rPr>
        <w:t xml:space="preserve">In terms of listening to the views of others, I noticed during unit meetings and general office conversation, that well-being support was something people felt passionate about improving within the </w:t>
      </w:r>
      <w:r w:rsidR="00C27507">
        <w:rPr>
          <w:rFonts w:ascii="Verdana" w:hAnsi="Verdana"/>
          <w:bCs/>
          <w:sz w:val="20"/>
          <w:szCs w:val="20"/>
        </w:rPr>
        <w:t>office</w:t>
      </w:r>
      <w:r w:rsidR="00077993">
        <w:rPr>
          <w:rFonts w:ascii="Verdana" w:hAnsi="Verdana"/>
          <w:bCs/>
          <w:sz w:val="20"/>
          <w:szCs w:val="20"/>
        </w:rPr>
        <w:t xml:space="preserve">. Therefore, I used the </w:t>
      </w:r>
      <w:r w:rsidR="00C27507">
        <w:rPr>
          <w:rFonts w:ascii="Verdana" w:hAnsi="Verdana"/>
          <w:bCs/>
          <w:sz w:val="20"/>
          <w:szCs w:val="20"/>
        </w:rPr>
        <w:t>newsletter</w:t>
      </w:r>
      <w:r w:rsidR="00077993">
        <w:rPr>
          <w:rFonts w:ascii="Verdana" w:hAnsi="Verdana"/>
          <w:bCs/>
          <w:sz w:val="20"/>
          <w:szCs w:val="20"/>
        </w:rPr>
        <w:t xml:space="preserve"> forum to react to this, and added a ‘wellbeing’ section. This has included well-being tips, and signposts the support availa</w:t>
      </w:r>
      <w:r w:rsidR="00C27507">
        <w:rPr>
          <w:rFonts w:ascii="Verdana" w:hAnsi="Verdana"/>
          <w:bCs/>
          <w:sz w:val="20"/>
          <w:szCs w:val="20"/>
        </w:rPr>
        <w:t xml:space="preserve">ble in the agency, such as the </w:t>
      </w:r>
      <w:r w:rsidR="00077993">
        <w:rPr>
          <w:rFonts w:ascii="Verdana" w:hAnsi="Verdana"/>
          <w:bCs/>
          <w:sz w:val="20"/>
          <w:szCs w:val="20"/>
        </w:rPr>
        <w:t>Well-being hub</w:t>
      </w:r>
      <w:r w:rsidR="00C27507">
        <w:rPr>
          <w:rFonts w:ascii="Verdana" w:hAnsi="Verdana"/>
          <w:bCs/>
          <w:sz w:val="20"/>
          <w:szCs w:val="20"/>
        </w:rPr>
        <w:t xml:space="preserve"> already available on the Intranet</w:t>
      </w:r>
      <w:r w:rsidR="00077993">
        <w:rPr>
          <w:rFonts w:ascii="Verdana" w:hAnsi="Verdana"/>
          <w:bCs/>
          <w:sz w:val="20"/>
          <w:szCs w:val="20"/>
        </w:rPr>
        <w:t xml:space="preserve">, which </w:t>
      </w:r>
      <w:r w:rsidR="009B6454">
        <w:rPr>
          <w:rFonts w:ascii="Verdana" w:hAnsi="Verdana"/>
          <w:bCs/>
          <w:sz w:val="20"/>
          <w:szCs w:val="20"/>
        </w:rPr>
        <w:t>some</w:t>
      </w:r>
      <w:r w:rsidR="00077993">
        <w:rPr>
          <w:rFonts w:ascii="Verdana" w:hAnsi="Verdana"/>
          <w:bCs/>
          <w:sz w:val="20"/>
          <w:szCs w:val="20"/>
        </w:rPr>
        <w:t xml:space="preserve"> of the unit were not previously aware of. </w:t>
      </w:r>
      <w:r w:rsidR="009247D7">
        <w:rPr>
          <w:rFonts w:ascii="Verdana" w:hAnsi="Verdana"/>
          <w:bCs/>
          <w:sz w:val="20"/>
          <w:szCs w:val="20"/>
        </w:rPr>
        <w:t xml:space="preserve">I have also undertaken a creative role in improving the nature of its content in alignment with the unit’s needs. </w:t>
      </w:r>
      <w:r w:rsidR="00077993">
        <w:rPr>
          <w:rFonts w:ascii="Verdana" w:hAnsi="Verdana"/>
          <w:bCs/>
          <w:sz w:val="20"/>
          <w:szCs w:val="20"/>
        </w:rPr>
        <w:t xml:space="preserve">I have </w:t>
      </w:r>
      <w:r w:rsidR="009B6454">
        <w:rPr>
          <w:rFonts w:ascii="Verdana" w:hAnsi="Verdana"/>
          <w:bCs/>
          <w:sz w:val="20"/>
          <w:szCs w:val="20"/>
        </w:rPr>
        <w:t xml:space="preserve">also </w:t>
      </w:r>
      <w:r w:rsidR="00077993">
        <w:rPr>
          <w:rFonts w:ascii="Verdana" w:hAnsi="Verdana"/>
          <w:bCs/>
          <w:sz w:val="20"/>
          <w:szCs w:val="20"/>
        </w:rPr>
        <w:t xml:space="preserve">focused on improving </w:t>
      </w:r>
      <w:r w:rsidR="009B6454">
        <w:rPr>
          <w:rFonts w:ascii="Verdana" w:hAnsi="Verdana"/>
          <w:bCs/>
          <w:sz w:val="20"/>
          <w:szCs w:val="20"/>
        </w:rPr>
        <w:t xml:space="preserve">the </w:t>
      </w:r>
      <w:r w:rsidR="00077993">
        <w:rPr>
          <w:rFonts w:ascii="Verdana" w:hAnsi="Verdana"/>
          <w:bCs/>
          <w:sz w:val="20"/>
          <w:szCs w:val="20"/>
        </w:rPr>
        <w:t xml:space="preserve">interactive element of the </w:t>
      </w:r>
      <w:bookmarkStart w:id="1" w:name="_GoBack"/>
      <w:bookmarkEnd w:id="1"/>
      <w:r w:rsidR="00880DFB">
        <w:rPr>
          <w:rFonts w:ascii="Verdana" w:hAnsi="Verdana"/>
          <w:bCs/>
          <w:sz w:val="20"/>
          <w:szCs w:val="20"/>
        </w:rPr>
        <w:t xml:space="preserve">Newsletter </w:t>
      </w:r>
      <w:r w:rsidR="00077993">
        <w:rPr>
          <w:rFonts w:ascii="Verdana" w:hAnsi="Verdana"/>
          <w:bCs/>
          <w:sz w:val="20"/>
          <w:szCs w:val="20"/>
        </w:rPr>
        <w:t xml:space="preserve">to improve people’s feelings of belonging to the unit, </w:t>
      </w:r>
      <w:r w:rsidR="009B6454">
        <w:rPr>
          <w:rFonts w:ascii="Verdana" w:hAnsi="Verdana"/>
          <w:bCs/>
          <w:sz w:val="20"/>
          <w:szCs w:val="20"/>
        </w:rPr>
        <w:t>expanding who contributes</w:t>
      </w:r>
      <w:r w:rsidR="00077993">
        <w:rPr>
          <w:rFonts w:ascii="Verdana" w:hAnsi="Verdana"/>
          <w:bCs/>
          <w:sz w:val="20"/>
          <w:szCs w:val="20"/>
        </w:rPr>
        <w:t xml:space="preserve"> to the content</w:t>
      </w:r>
      <w:r w:rsidR="009B6454">
        <w:rPr>
          <w:rFonts w:ascii="Verdana" w:hAnsi="Verdana"/>
          <w:bCs/>
          <w:sz w:val="20"/>
          <w:szCs w:val="20"/>
        </w:rPr>
        <w:t xml:space="preserve"> beyond just </w:t>
      </w:r>
      <w:r w:rsidR="00C27507">
        <w:rPr>
          <w:rFonts w:ascii="Verdana" w:hAnsi="Verdana"/>
          <w:bCs/>
          <w:sz w:val="20"/>
          <w:szCs w:val="20"/>
        </w:rPr>
        <w:t>senior colleagues</w:t>
      </w:r>
      <w:r w:rsidR="00077993">
        <w:rPr>
          <w:rFonts w:ascii="Verdana" w:hAnsi="Verdana"/>
          <w:bCs/>
          <w:sz w:val="20"/>
          <w:szCs w:val="20"/>
        </w:rPr>
        <w:t>. Each issue has input from around four colleagues, on work-related topics such as their recent development event experiences</w:t>
      </w:r>
      <w:r w:rsidR="00090DCA">
        <w:rPr>
          <w:rFonts w:ascii="Verdana" w:hAnsi="Verdana"/>
          <w:bCs/>
          <w:sz w:val="20"/>
          <w:szCs w:val="20"/>
        </w:rPr>
        <w:t>, or</w:t>
      </w:r>
      <w:r w:rsidR="00077993">
        <w:rPr>
          <w:rFonts w:ascii="Verdana" w:hAnsi="Verdana"/>
          <w:bCs/>
          <w:sz w:val="20"/>
          <w:szCs w:val="20"/>
        </w:rPr>
        <w:t xml:space="preserve"> more light-hearted contributions, such as a recipe suggestion. This examples good working relationships with colleagues as everyone is enthusiastic </w:t>
      </w:r>
      <w:r w:rsidR="009B6454">
        <w:rPr>
          <w:rFonts w:ascii="Verdana" w:hAnsi="Verdana"/>
          <w:bCs/>
          <w:sz w:val="20"/>
          <w:szCs w:val="20"/>
        </w:rPr>
        <w:t>about getting</w:t>
      </w:r>
      <w:r w:rsidR="00077993">
        <w:rPr>
          <w:rFonts w:ascii="Verdana" w:hAnsi="Verdana"/>
          <w:bCs/>
          <w:sz w:val="20"/>
          <w:szCs w:val="20"/>
        </w:rPr>
        <w:t xml:space="preserve"> involved. </w:t>
      </w:r>
      <w:r w:rsidR="00077993" w:rsidRPr="00077993">
        <w:rPr>
          <w:rFonts w:ascii="Verdana" w:hAnsi="Verdana"/>
          <w:bCs/>
          <w:sz w:val="20"/>
          <w:szCs w:val="20"/>
        </w:rPr>
        <w:t xml:space="preserve">A good example </w:t>
      </w:r>
      <w:r w:rsidR="00077993">
        <w:rPr>
          <w:rFonts w:ascii="Verdana" w:hAnsi="Verdana"/>
          <w:bCs/>
          <w:sz w:val="20"/>
          <w:szCs w:val="20"/>
        </w:rPr>
        <w:t>is</w:t>
      </w:r>
      <w:r w:rsidR="00077993" w:rsidRPr="00077993">
        <w:rPr>
          <w:rFonts w:ascii="Verdana" w:hAnsi="Verdana"/>
          <w:bCs/>
          <w:sz w:val="20"/>
          <w:szCs w:val="20"/>
        </w:rPr>
        <w:t xml:space="preserve"> the December issue which saw contributions from 8 </w:t>
      </w:r>
      <w:r w:rsidR="009B6454">
        <w:rPr>
          <w:rFonts w:ascii="Verdana" w:hAnsi="Verdana"/>
          <w:bCs/>
          <w:sz w:val="20"/>
          <w:szCs w:val="20"/>
        </w:rPr>
        <w:t xml:space="preserve">non-senior </w:t>
      </w:r>
      <w:r w:rsidR="00077993" w:rsidRPr="00077993">
        <w:rPr>
          <w:rFonts w:ascii="Verdana" w:hAnsi="Verdana"/>
          <w:bCs/>
          <w:sz w:val="20"/>
          <w:szCs w:val="20"/>
        </w:rPr>
        <w:t>colleagues</w:t>
      </w:r>
      <w:r w:rsidR="009B6454">
        <w:rPr>
          <w:rFonts w:ascii="Verdana" w:hAnsi="Verdana"/>
          <w:bCs/>
          <w:sz w:val="20"/>
          <w:szCs w:val="20"/>
        </w:rPr>
        <w:t>.</w:t>
      </w:r>
      <w:r w:rsidR="00077993">
        <w:rPr>
          <w:rFonts w:ascii="Verdana" w:hAnsi="Verdana"/>
          <w:bCs/>
          <w:sz w:val="20"/>
          <w:szCs w:val="20"/>
        </w:rPr>
        <w:t xml:space="preserve"> I also liaised </w:t>
      </w:r>
      <w:r w:rsidR="00C27507">
        <w:rPr>
          <w:rFonts w:ascii="Verdana" w:hAnsi="Verdana"/>
          <w:bCs/>
          <w:sz w:val="20"/>
          <w:szCs w:val="20"/>
        </w:rPr>
        <w:t>with a performance manager</w:t>
      </w:r>
      <w:r w:rsidR="00077993">
        <w:rPr>
          <w:rFonts w:ascii="Verdana" w:hAnsi="Verdana"/>
          <w:bCs/>
          <w:sz w:val="20"/>
          <w:szCs w:val="20"/>
        </w:rPr>
        <w:t xml:space="preserve"> to organise the addition </w:t>
      </w:r>
      <w:r w:rsidR="00C27507">
        <w:rPr>
          <w:rFonts w:ascii="Verdana" w:hAnsi="Verdana"/>
          <w:bCs/>
          <w:sz w:val="20"/>
          <w:szCs w:val="20"/>
        </w:rPr>
        <w:t>of a performance statistics</w:t>
      </w:r>
      <w:r w:rsidR="00077993">
        <w:rPr>
          <w:rFonts w:ascii="Verdana" w:hAnsi="Verdana"/>
          <w:bCs/>
          <w:sz w:val="20"/>
          <w:szCs w:val="20"/>
        </w:rPr>
        <w:t xml:space="preserve"> page </w:t>
      </w:r>
      <w:r w:rsidR="00C27507">
        <w:rPr>
          <w:rFonts w:ascii="Verdana" w:hAnsi="Verdana"/>
          <w:bCs/>
          <w:sz w:val="20"/>
          <w:szCs w:val="20"/>
        </w:rPr>
        <w:t xml:space="preserve">. This </w:t>
      </w:r>
      <w:r w:rsidR="00077993">
        <w:rPr>
          <w:rFonts w:ascii="Verdana" w:hAnsi="Verdana"/>
          <w:bCs/>
          <w:sz w:val="20"/>
          <w:szCs w:val="20"/>
        </w:rPr>
        <w:t xml:space="preserve">has been successful, and </w:t>
      </w:r>
      <w:r w:rsidR="006C5BDF">
        <w:rPr>
          <w:rFonts w:ascii="Verdana" w:hAnsi="Verdana"/>
          <w:bCs/>
          <w:sz w:val="20"/>
          <w:szCs w:val="20"/>
        </w:rPr>
        <w:t xml:space="preserve">I have made an effort to ensure it is included in every issue through remaining in communication with </w:t>
      </w:r>
      <w:r w:rsidR="00C27507">
        <w:rPr>
          <w:rFonts w:ascii="Verdana" w:hAnsi="Verdana"/>
          <w:bCs/>
          <w:sz w:val="20"/>
          <w:szCs w:val="20"/>
        </w:rPr>
        <w:t>the performance manager</w:t>
      </w:r>
      <w:r w:rsidR="006C5BDF">
        <w:rPr>
          <w:rFonts w:ascii="Verdana" w:hAnsi="Verdana"/>
          <w:bCs/>
          <w:sz w:val="20"/>
          <w:szCs w:val="20"/>
        </w:rPr>
        <w:t xml:space="preserve"> each month</w:t>
      </w:r>
      <w:r w:rsidR="009B6454">
        <w:rPr>
          <w:rFonts w:ascii="Verdana" w:hAnsi="Verdana"/>
          <w:bCs/>
          <w:sz w:val="20"/>
          <w:szCs w:val="20"/>
        </w:rPr>
        <w:t>.</w:t>
      </w:r>
      <w:r w:rsidR="00077993">
        <w:rPr>
          <w:rFonts w:ascii="Verdana" w:hAnsi="Verdana"/>
          <w:bCs/>
          <w:sz w:val="20"/>
          <w:szCs w:val="20"/>
        </w:rPr>
        <w:t xml:space="preserve"> I have also made an effort to be active in generating content</w:t>
      </w:r>
      <w:r w:rsidR="009B6454">
        <w:rPr>
          <w:rFonts w:ascii="Verdana" w:hAnsi="Verdana"/>
          <w:bCs/>
          <w:sz w:val="20"/>
          <w:szCs w:val="20"/>
        </w:rPr>
        <w:t xml:space="preserve"> myself</w:t>
      </w:r>
      <w:r w:rsidR="00077993">
        <w:rPr>
          <w:rFonts w:ascii="Verdana" w:hAnsi="Verdana"/>
          <w:bCs/>
          <w:sz w:val="20"/>
          <w:szCs w:val="20"/>
        </w:rPr>
        <w:t>, such as writing a piece about my</w:t>
      </w:r>
      <w:r w:rsidR="00C27507">
        <w:rPr>
          <w:rFonts w:ascii="Verdana" w:hAnsi="Verdana"/>
          <w:bCs/>
          <w:sz w:val="20"/>
          <w:szCs w:val="20"/>
        </w:rPr>
        <w:t xml:space="preserve"> own development visits</w:t>
      </w:r>
      <w:r w:rsidR="00077993">
        <w:rPr>
          <w:rFonts w:ascii="Verdana" w:hAnsi="Verdana"/>
          <w:bCs/>
          <w:sz w:val="20"/>
          <w:szCs w:val="20"/>
        </w:rPr>
        <w:t xml:space="preserve">. </w:t>
      </w:r>
    </w:p>
    <w:p w:rsidR="00A14FB4" w:rsidRPr="00E52DCD" w:rsidRDefault="00A14FB4" w:rsidP="00A14FB4">
      <w:pPr>
        <w:rPr>
          <w:rFonts w:ascii="Verdana" w:hAnsi="Verdana"/>
          <w:sz w:val="20"/>
          <w:szCs w:val="20"/>
        </w:rPr>
      </w:pPr>
    </w:p>
    <w:p w:rsidR="007F5219" w:rsidRPr="00B36B62" w:rsidRDefault="00C27507" w:rsidP="007F5219">
      <w:pPr>
        <w:rPr>
          <w:rFonts w:ascii="Verdana" w:hAnsi="Verdana"/>
          <w:b/>
          <w:color w:val="548DD4" w:themeColor="text2" w:themeTint="99"/>
          <w:sz w:val="20"/>
          <w:szCs w:val="20"/>
        </w:rPr>
      </w:pPr>
      <w:r>
        <w:rPr>
          <w:rFonts w:ascii="Verdana" w:hAnsi="Verdana"/>
          <w:b/>
          <w:color w:val="548DD4" w:themeColor="text2" w:themeTint="99"/>
          <w:sz w:val="20"/>
          <w:szCs w:val="20"/>
        </w:rPr>
        <w:t xml:space="preserve">Newsletter: </w:t>
      </w:r>
      <w:r w:rsidR="007F5219" w:rsidRPr="00B36B62">
        <w:rPr>
          <w:rFonts w:ascii="Verdana" w:hAnsi="Verdana"/>
          <w:b/>
          <w:color w:val="548DD4" w:themeColor="text2" w:themeTint="99"/>
          <w:sz w:val="20"/>
          <w:szCs w:val="20"/>
        </w:rPr>
        <w:t>Collaborating and Partnering</w:t>
      </w:r>
    </w:p>
    <w:p w:rsidR="007F5219" w:rsidRPr="00B36B62" w:rsidRDefault="007F5219" w:rsidP="007F5219">
      <w:pPr>
        <w:numPr>
          <w:ilvl w:val="0"/>
          <w:numId w:val="10"/>
        </w:numPr>
        <w:rPr>
          <w:rFonts w:ascii="Verdana" w:hAnsi="Verdana"/>
          <w:color w:val="548DD4" w:themeColor="text2" w:themeTint="99"/>
          <w:sz w:val="20"/>
          <w:szCs w:val="20"/>
        </w:rPr>
      </w:pPr>
      <w:r w:rsidRPr="00B36B62">
        <w:rPr>
          <w:rFonts w:ascii="Verdana" w:hAnsi="Verdana"/>
          <w:color w:val="548DD4" w:themeColor="text2" w:themeTint="99"/>
          <w:sz w:val="20"/>
          <w:szCs w:val="20"/>
        </w:rPr>
        <w:t>Develop positive working relationships with team members/ colleagues and understand their viewpoints and preferences.</w:t>
      </w:r>
    </w:p>
    <w:p w:rsidR="007F5219" w:rsidRPr="00B36B62" w:rsidRDefault="007F5219" w:rsidP="007F5219">
      <w:pPr>
        <w:numPr>
          <w:ilvl w:val="0"/>
          <w:numId w:val="10"/>
        </w:numPr>
        <w:rPr>
          <w:rFonts w:ascii="Verdana" w:hAnsi="Verdana"/>
          <w:color w:val="548DD4" w:themeColor="text2" w:themeTint="99"/>
          <w:sz w:val="20"/>
          <w:szCs w:val="20"/>
        </w:rPr>
      </w:pPr>
      <w:r w:rsidRPr="00B36B62">
        <w:rPr>
          <w:rFonts w:ascii="Verdana" w:hAnsi="Verdana"/>
          <w:color w:val="548DD4" w:themeColor="text2" w:themeTint="99"/>
          <w:sz w:val="20"/>
          <w:szCs w:val="20"/>
        </w:rPr>
        <w:t>Seek help when needed in order to complete own work effectively.</w:t>
      </w:r>
    </w:p>
    <w:p w:rsidR="007F5219" w:rsidRPr="00B36B62" w:rsidRDefault="007F5219" w:rsidP="007F5219">
      <w:pPr>
        <w:numPr>
          <w:ilvl w:val="0"/>
          <w:numId w:val="10"/>
        </w:numPr>
        <w:rPr>
          <w:rFonts w:ascii="Verdana" w:hAnsi="Verdana"/>
          <w:color w:val="548DD4" w:themeColor="text2" w:themeTint="99"/>
          <w:sz w:val="20"/>
          <w:szCs w:val="20"/>
        </w:rPr>
      </w:pPr>
      <w:r w:rsidRPr="00B36B62">
        <w:rPr>
          <w:rFonts w:ascii="Verdana" w:hAnsi="Verdana"/>
          <w:color w:val="548DD4" w:themeColor="text2" w:themeTint="99"/>
          <w:sz w:val="20"/>
          <w:szCs w:val="20"/>
        </w:rPr>
        <w:t>Be open to taking on different roles.</w:t>
      </w:r>
    </w:p>
    <w:p w:rsidR="00077993" w:rsidRPr="00077993" w:rsidRDefault="007F5219" w:rsidP="00077993">
      <w:pPr>
        <w:numPr>
          <w:ilvl w:val="0"/>
          <w:numId w:val="10"/>
        </w:numPr>
        <w:rPr>
          <w:rFonts w:ascii="Verdana" w:hAnsi="Verdana"/>
          <w:sz w:val="20"/>
          <w:szCs w:val="20"/>
        </w:rPr>
      </w:pPr>
      <w:r w:rsidRPr="00B36B62">
        <w:rPr>
          <w:rFonts w:ascii="Verdana" w:hAnsi="Verdana"/>
          <w:color w:val="548DD4" w:themeColor="text2" w:themeTint="99"/>
          <w:sz w:val="20"/>
          <w:szCs w:val="20"/>
        </w:rPr>
        <w:t>Listen to the views of others and show sensitivity towards others.</w:t>
      </w:r>
    </w:p>
    <w:p w:rsidR="00077993" w:rsidRDefault="00077993" w:rsidP="00077993">
      <w:pPr>
        <w:ind w:left="720"/>
        <w:rPr>
          <w:rFonts w:ascii="Verdana" w:hAnsi="Verdana"/>
          <w:sz w:val="20"/>
          <w:szCs w:val="20"/>
        </w:rPr>
      </w:pPr>
    </w:p>
    <w:p w:rsidR="00DF37F5" w:rsidRDefault="00DF37F5" w:rsidP="00B36B62">
      <w:pPr>
        <w:rPr>
          <w:rFonts w:ascii="Verdana" w:hAnsi="Verdana"/>
          <w:b/>
          <w:sz w:val="20"/>
          <w:szCs w:val="20"/>
          <w:u w:val="single"/>
        </w:rPr>
      </w:pPr>
    </w:p>
    <w:p w:rsidR="00DF37F5" w:rsidRPr="00DF37F5" w:rsidRDefault="00457399" w:rsidP="0091243E">
      <w:pPr>
        <w:rPr>
          <w:rFonts w:ascii="Verdana" w:hAnsi="Verdana"/>
          <w:bCs/>
          <w:sz w:val="20"/>
          <w:szCs w:val="20"/>
        </w:rPr>
      </w:pPr>
      <w:r>
        <w:rPr>
          <w:rFonts w:ascii="Verdana" w:hAnsi="Verdana"/>
          <w:bCs/>
          <w:sz w:val="20"/>
          <w:szCs w:val="20"/>
        </w:rPr>
        <w:t>D</w:t>
      </w:r>
      <w:r w:rsidR="003A307A">
        <w:rPr>
          <w:rFonts w:ascii="Verdana" w:hAnsi="Verdana"/>
          <w:bCs/>
          <w:sz w:val="20"/>
          <w:szCs w:val="20"/>
        </w:rPr>
        <w:t xml:space="preserve">eveloping a good relationship with </w:t>
      </w:r>
      <w:r w:rsidR="0091243E">
        <w:rPr>
          <w:rFonts w:ascii="Verdana" w:hAnsi="Verdana"/>
          <w:bCs/>
          <w:sz w:val="20"/>
          <w:szCs w:val="20"/>
        </w:rPr>
        <w:t>other</w:t>
      </w:r>
      <w:r>
        <w:rPr>
          <w:rFonts w:ascii="Verdana" w:hAnsi="Verdana"/>
          <w:bCs/>
          <w:sz w:val="20"/>
          <w:szCs w:val="20"/>
        </w:rPr>
        <w:t xml:space="preserve"> student</w:t>
      </w:r>
      <w:r w:rsidR="00CF30A5">
        <w:rPr>
          <w:rFonts w:ascii="Verdana" w:hAnsi="Verdana"/>
          <w:bCs/>
          <w:sz w:val="20"/>
          <w:szCs w:val="20"/>
        </w:rPr>
        <w:t xml:space="preserve">. </w:t>
      </w:r>
      <w:r w:rsidR="003A307A">
        <w:rPr>
          <w:rFonts w:ascii="Verdana" w:hAnsi="Verdana"/>
          <w:bCs/>
          <w:sz w:val="20"/>
          <w:szCs w:val="20"/>
        </w:rPr>
        <w:t xml:space="preserve">This has been really useful as it often highlights </w:t>
      </w:r>
      <w:r w:rsidR="0091243E">
        <w:rPr>
          <w:rFonts w:ascii="Verdana" w:hAnsi="Verdana"/>
          <w:bCs/>
          <w:sz w:val="20"/>
          <w:szCs w:val="20"/>
        </w:rPr>
        <w:t>research</w:t>
      </w:r>
      <w:r w:rsidR="003A307A">
        <w:rPr>
          <w:rFonts w:ascii="Verdana" w:hAnsi="Verdana"/>
          <w:bCs/>
          <w:sz w:val="20"/>
          <w:szCs w:val="20"/>
        </w:rPr>
        <w:t xml:space="preserve"> relevant to SCAS which we may have not identified ourselves. </w:t>
      </w:r>
      <w:r w:rsidR="00C5597A">
        <w:rPr>
          <w:rFonts w:ascii="Verdana" w:hAnsi="Verdana"/>
          <w:bCs/>
          <w:sz w:val="20"/>
          <w:szCs w:val="20"/>
        </w:rPr>
        <w:t>I have</w:t>
      </w:r>
      <w:r w:rsidR="001A63B1">
        <w:rPr>
          <w:rFonts w:ascii="Verdana" w:hAnsi="Verdana"/>
          <w:bCs/>
          <w:sz w:val="20"/>
          <w:szCs w:val="20"/>
        </w:rPr>
        <w:t xml:space="preserve"> also</w:t>
      </w:r>
      <w:r w:rsidR="00C5597A">
        <w:rPr>
          <w:rFonts w:ascii="Verdana" w:hAnsi="Verdana"/>
          <w:bCs/>
          <w:sz w:val="20"/>
          <w:szCs w:val="20"/>
        </w:rPr>
        <w:t xml:space="preserve"> acted with initiative to ensure </w:t>
      </w:r>
      <w:r>
        <w:rPr>
          <w:rFonts w:ascii="Verdana" w:hAnsi="Verdana"/>
          <w:bCs/>
          <w:sz w:val="20"/>
          <w:szCs w:val="20"/>
        </w:rPr>
        <w:t>colleagues have easy access to necessary research.</w:t>
      </w:r>
      <w:r w:rsidR="00C5597A">
        <w:rPr>
          <w:rFonts w:ascii="Verdana" w:hAnsi="Verdana"/>
          <w:bCs/>
          <w:sz w:val="20"/>
          <w:szCs w:val="20"/>
        </w:rPr>
        <w:t xml:space="preserve"> </w:t>
      </w:r>
      <w:r>
        <w:rPr>
          <w:rFonts w:ascii="Verdana" w:hAnsi="Verdana"/>
          <w:bCs/>
          <w:sz w:val="20"/>
          <w:szCs w:val="20"/>
        </w:rPr>
        <w:t>Includ</w:t>
      </w:r>
      <w:ins w:id="2" w:author="WELLS, Rosannah" w:date="2019-08-01T07:59:00Z">
        <w:r w:rsidR="00880DFB">
          <w:rPr>
            <w:rFonts w:ascii="Verdana" w:hAnsi="Verdana"/>
            <w:bCs/>
            <w:sz w:val="20"/>
            <w:szCs w:val="20"/>
          </w:rPr>
          <w:t>ing</w:t>
        </w:r>
      </w:ins>
      <w:del w:id="3" w:author="WELLS, Rosannah" w:date="2019-08-01T07:59:00Z">
        <w:r w:rsidDel="00880DFB">
          <w:rPr>
            <w:rFonts w:ascii="Verdana" w:hAnsi="Verdana"/>
            <w:bCs/>
            <w:sz w:val="20"/>
            <w:szCs w:val="20"/>
          </w:rPr>
          <w:delText>ed</w:delText>
        </w:r>
      </w:del>
      <w:r>
        <w:rPr>
          <w:rFonts w:ascii="Verdana" w:hAnsi="Verdana"/>
          <w:bCs/>
          <w:sz w:val="20"/>
          <w:szCs w:val="20"/>
        </w:rPr>
        <w:t xml:space="preserve"> – liaising with seniors to unlock password protected research.</w:t>
      </w:r>
      <w:r w:rsidR="00C5597A">
        <w:rPr>
          <w:rFonts w:ascii="Verdana" w:hAnsi="Verdana"/>
          <w:bCs/>
          <w:sz w:val="20"/>
          <w:szCs w:val="20"/>
        </w:rPr>
        <w:t xml:space="preserve"> </w:t>
      </w:r>
      <w:r w:rsidR="001A63B1" w:rsidRPr="003A307A">
        <w:rPr>
          <w:rFonts w:ascii="Verdana" w:hAnsi="Verdana"/>
          <w:bCs/>
          <w:sz w:val="20"/>
          <w:szCs w:val="20"/>
        </w:rPr>
        <w:t xml:space="preserve">Additionally, after multiple requests from colleagues asking for me to show them how to access </w:t>
      </w:r>
      <w:r>
        <w:rPr>
          <w:rFonts w:ascii="Verdana" w:hAnsi="Verdana"/>
          <w:bCs/>
          <w:sz w:val="20"/>
          <w:szCs w:val="20"/>
        </w:rPr>
        <w:t>research</w:t>
      </w:r>
      <w:r w:rsidR="001A63B1" w:rsidRPr="003A307A">
        <w:rPr>
          <w:rFonts w:ascii="Verdana" w:hAnsi="Verdana"/>
          <w:bCs/>
          <w:sz w:val="20"/>
          <w:szCs w:val="20"/>
        </w:rPr>
        <w:t xml:space="preserve">, I produced and disseminated an instruction sheet. </w:t>
      </w:r>
      <w:r w:rsidR="00CF30A5" w:rsidRPr="003A307A">
        <w:rPr>
          <w:rFonts w:ascii="Verdana" w:hAnsi="Verdana"/>
          <w:bCs/>
          <w:sz w:val="20"/>
          <w:szCs w:val="20"/>
        </w:rPr>
        <w:t xml:space="preserve">This was well received and for many colleagues, this was the first time they had </w:t>
      </w:r>
      <w:r>
        <w:rPr>
          <w:rFonts w:ascii="Verdana" w:hAnsi="Verdana"/>
          <w:bCs/>
          <w:sz w:val="20"/>
          <w:szCs w:val="20"/>
        </w:rPr>
        <w:t>received this training</w:t>
      </w:r>
      <w:r w:rsidR="003A307A">
        <w:rPr>
          <w:rFonts w:ascii="Verdana" w:hAnsi="Verdana"/>
          <w:bCs/>
          <w:sz w:val="20"/>
          <w:szCs w:val="20"/>
        </w:rPr>
        <w:t>. T</w:t>
      </w:r>
      <w:r w:rsidR="00CF30A5" w:rsidRPr="003A307A">
        <w:rPr>
          <w:rFonts w:ascii="Verdana" w:hAnsi="Verdana"/>
          <w:bCs/>
          <w:sz w:val="20"/>
          <w:szCs w:val="20"/>
        </w:rPr>
        <w:t>hey felt this would be useful in the future</w:t>
      </w:r>
      <w:r w:rsidR="003A307A">
        <w:rPr>
          <w:rFonts w:ascii="Verdana" w:hAnsi="Verdana"/>
          <w:bCs/>
          <w:sz w:val="20"/>
          <w:szCs w:val="20"/>
        </w:rPr>
        <w:t>, as it made accessing research articles much more efficient</w:t>
      </w:r>
      <w:r w:rsidR="00CF30A5" w:rsidRPr="003A307A">
        <w:rPr>
          <w:rFonts w:ascii="Verdana" w:hAnsi="Verdana"/>
          <w:bCs/>
          <w:sz w:val="20"/>
          <w:szCs w:val="20"/>
        </w:rPr>
        <w:t>.</w:t>
      </w:r>
      <w:r w:rsidR="00C5597A" w:rsidRPr="003A307A">
        <w:rPr>
          <w:rFonts w:ascii="Verdana" w:hAnsi="Verdana"/>
          <w:bCs/>
          <w:sz w:val="20"/>
          <w:szCs w:val="20"/>
        </w:rPr>
        <w:t xml:space="preserve"> </w:t>
      </w:r>
      <w:r w:rsidR="00C5597A">
        <w:rPr>
          <w:rFonts w:ascii="Verdana" w:hAnsi="Verdana"/>
          <w:bCs/>
          <w:sz w:val="20"/>
          <w:szCs w:val="20"/>
        </w:rPr>
        <w:t xml:space="preserve">I also took on the task of organising, updating and revamping </w:t>
      </w:r>
      <w:r>
        <w:rPr>
          <w:rFonts w:ascii="Verdana" w:hAnsi="Verdana"/>
          <w:bCs/>
          <w:sz w:val="20"/>
          <w:szCs w:val="20"/>
        </w:rPr>
        <w:t>a research log</w:t>
      </w:r>
      <w:r w:rsidR="00247441">
        <w:rPr>
          <w:rFonts w:ascii="Verdana" w:hAnsi="Verdana"/>
          <w:bCs/>
          <w:sz w:val="20"/>
          <w:szCs w:val="20"/>
        </w:rPr>
        <w:t>. This invol</w:t>
      </w:r>
      <w:r>
        <w:rPr>
          <w:rFonts w:ascii="Verdana" w:hAnsi="Verdana"/>
          <w:bCs/>
          <w:sz w:val="20"/>
          <w:szCs w:val="20"/>
        </w:rPr>
        <w:t xml:space="preserve">ved filling gaps in information and </w:t>
      </w:r>
      <w:r w:rsidR="003B6FD2">
        <w:rPr>
          <w:rFonts w:ascii="Verdana" w:hAnsi="Verdana"/>
          <w:bCs/>
          <w:sz w:val="20"/>
          <w:szCs w:val="20"/>
        </w:rPr>
        <w:t>check</w:t>
      </w:r>
      <w:r>
        <w:rPr>
          <w:rFonts w:ascii="Verdana" w:hAnsi="Verdana"/>
          <w:bCs/>
          <w:sz w:val="20"/>
          <w:szCs w:val="20"/>
        </w:rPr>
        <w:t>ing</w:t>
      </w:r>
      <w:r w:rsidR="003B6FD2">
        <w:rPr>
          <w:rFonts w:ascii="Verdana" w:hAnsi="Verdana"/>
          <w:bCs/>
          <w:sz w:val="20"/>
          <w:szCs w:val="20"/>
        </w:rPr>
        <w:t xml:space="preserve"> for irregularities in information by cross r</w:t>
      </w:r>
      <w:r>
        <w:rPr>
          <w:rFonts w:ascii="Verdana" w:hAnsi="Verdana"/>
          <w:bCs/>
          <w:sz w:val="20"/>
          <w:szCs w:val="20"/>
        </w:rPr>
        <w:t>eferencing existing information</w:t>
      </w:r>
      <w:r w:rsidR="003B6FD2">
        <w:rPr>
          <w:rFonts w:ascii="Verdana" w:hAnsi="Verdana"/>
          <w:bCs/>
          <w:sz w:val="20"/>
          <w:szCs w:val="20"/>
        </w:rPr>
        <w:t>.</w:t>
      </w:r>
      <w:r w:rsidR="00C52EE1">
        <w:rPr>
          <w:rFonts w:ascii="Verdana" w:hAnsi="Verdana"/>
          <w:bCs/>
          <w:sz w:val="20"/>
          <w:szCs w:val="20"/>
        </w:rPr>
        <w:t xml:space="preserve"> This highlighted a few inconsistencies in information which I was able to correct.</w:t>
      </w:r>
      <w:r w:rsidR="003B6FD2">
        <w:rPr>
          <w:rFonts w:ascii="Verdana" w:hAnsi="Verdana"/>
          <w:bCs/>
          <w:sz w:val="20"/>
          <w:szCs w:val="20"/>
        </w:rPr>
        <w:t xml:space="preserve"> This process also displayed</w:t>
      </w:r>
      <w:r w:rsidR="006530BF">
        <w:rPr>
          <w:rFonts w:ascii="Verdana" w:hAnsi="Verdana"/>
          <w:bCs/>
          <w:sz w:val="20"/>
          <w:szCs w:val="20"/>
        </w:rPr>
        <w:t xml:space="preserve"> mak</w:t>
      </w:r>
      <w:r w:rsidR="003B6FD2">
        <w:rPr>
          <w:rFonts w:ascii="Verdana" w:hAnsi="Verdana"/>
          <w:bCs/>
          <w:sz w:val="20"/>
          <w:szCs w:val="20"/>
        </w:rPr>
        <w:t>ing</w:t>
      </w:r>
      <w:r w:rsidR="006530BF">
        <w:rPr>
          <w:rFonts w:ascii="Verdana" w:hAnsi="Verdana"/>
          <w:bCs/>
          <w:sz w:val="20"/>
          <w:szCs w:val="20"/>
        </w:rPr>
        <w:t xml:space="preserve"> effective decisions</w:t>
      </w:r>
      <w:r w:rsidR="003B6FD2">
        <w:rPr>
          <w:rFonts w:ascii="Verdana" w:hAnsi="Verdana"/>
          <w:bCs/>
          <w:sz w:val="20"/>
          <w:szCs w:val="20"/>
        </w:rPr>
        <w:t>, as I has to format</w:t>
      </w:r>
      <w:r w:rsidR="006530BF">
        <w:rPr>
          <w:rFonts w:ascii="Verdana" w:hAnsi="Verdana"/>
          <w:bCs/>
          <w:sz w:val="20"/>
          <w:szCs w:val="20"/>
        </w:rPr>
        <w:t xml:space="preserve"> the spread sheet in a clear and organised manner. </w:t>
      </w:r>
      <w:r w:rsidR="00247441">
        <w:rPr>
          <w:rFonts w:ascii="Verdana" w:hAnsi="Verdana"/>
          <w:bCs/>
          <w:sz w:val="20"/>
          <w:szCs w:val="20"/>
        </w:rPr>
        <w:t>I</w:t>
      </w:r>
      <w:r w:rsidR="00C5597A">
        <w:rPr>
          <w:rFonts w:ascii="Verdana" w:hAnsi="Verdana"/>
          <w:bCs/>
          <w:sz w:val="20"/>
          <w:szCs w:val="20"/>
        </w:rPr>
        <w:t xml:space="preserve"> received good feedback from </w:t>
      </w:r>
      <w:r>
        <w:rPr>
          <w:rFonts w:ascii="Verdana" w:hAnsi="Verdana"/>
          <w:bCs/>
          <w:sz w:val="20"/>
          <w:szCs w:val="20"/>
        </w:rPr>
        <w:t>the senior</w:t>
      </w:r>
      <w:r w:rsidR="00C5597A">
        <w:rPr>
          <w:rFonts w:ascii="Verdana" w:hAnsi="Verdana"/>
          <w:bCs/>
          <w:sz w:val="20"/>
          <w:szCs w:val="20"/>
        </w:rPr>
        <w:t xml:space="preserve"> who said </w:t>
      </w:r>
      <w:r w:rsidR="00C5597A" w:rsidRPr="00C5597A">
        <w:rPr>
          <w:rFonts w:ascii="Verdana" w:hAnsi="Verdana"/>
          <w:bCs/>
          <w:sz w:val="20"/>
          <w:szCs w:val="20"/>
        </w:rPr>
        <w:t xml:space="preserve">“Thanks for your </w:t>
      </w:r>
      <w:r w:rsidR="00C5597A" w:rsidRPr="00C5597A">
        <w:rPr>
          <w:rFonts w:ascii="Verdana" w:hAnsi="Verdana"/>
          <w:bCs/>
          <w:sz w:val="20"/>
          <w:szCs w:val="20"/>
        </w:rPr>
        <w:lastRenderedPageBreak/>
        <w:t>work, it looks great – I know you have done a lot of work over the last few months to get it into this shape!”</w:t>
      </w:r>
      <w:r w:rsidR="00C5597A">
        <w:rPr>
          <w:rFonts w:ascii="Verdana" w:hAnsi="Verdana"/>
          <w:bCs/>
          <w:sz w:val="20"/>
          <w:szCs w:val="20"/>
        </w:rPr>
        <w:t>.</w:t>
      </w:r>
    </w:p>
    <w:p w:rsidR="00DC39BD" w:rsidRPr="00B36B62" w:rsidRDefault="00DC39BD" w:rsidP="00F50A4F">
      <w:pPr>
        <w:rPr>
          <w:rFonts w:ascii="Verdana" w:hAnsi="Verdana"/>
          <w:color w:val="548DD4" w:themeColor="text2" w:themeTint="99"/>
          <w:sz w:val="20"/>
          <w:szCs w:val="20"/>
        </w:rPr>
      </w:pPr>
    </w:p>
    <w:p w:rsidR="00BB6F88" w:rsidRDefault="009C4341" w:rsidP="007351A8">
      <w:pPr>
        <w:rPr>
          <w:rFonts w:ascii="Verdana" w:hAnsi="Verdana"/>
          <w:b/>
          <w:color w:val="548DD4" w:themeColor="text2" w:themeTint="99"/>
          <w:sz w:val="20"/>
          <w:szCs w:val="20"/>
        </w:rPr>
      </w:pPr>
      <w:r>
        <w:rPr>
          <w:rFonts w:ascii="Verdana" w:hAnsi="Verdana"/>
          <w:b/>
          <w:color w:val="548DD4" w:themeColor="text2" w:themeTint="99"/>
          <w:sz w:val="20"/>
          <w:szCs w:val="20"/>
        </w:rPr>
        <w:t>Research updates</w:t>
      </w:r>
    </w:p>
    <w:p w:rsidR="009C4341" w:rsidRPr="00B36B62" w:rsidRDefault="009C4341" w:rsidP="007351A8">
      <w:pPr>
        <w:rPr>
          <w:rFonts w:ascii="Verdana" w:hAnsi="Verdana"/>
          <w:color w:val="548DD4" w:themeColor="text2" w:themeTint="99"/>
          <w:sz w:val="20"/>
          <w:szCs w:val="20"/>
        </w:rPr>
      </w:pPr>
    </w:p>
    <w:p w:rsidR="00BD2B9B" w:rsidRPr="00B36B62" w:rsidRDefault="00BD2B9B" w:rsidP="00BD2B9B">
      <w:pPr>
        <w:rPr>
          <w:rFonts w:ascii="Verdana" w:hAnsi="Verdana"/>
          <w:b/>
          <w:color w:val="548DD4" w:themeColor="text2" w:themeTint="99"/>
          <w:sz w:val="20"/>
          <w:szCs w:val="20"/>
        </w:rPr>
      </w:pPr>
      <w:r w:rsidRPr="00B36B62">
        <w:rPr>
          <w:rFonts w:ascii="Verdana" w:hAnsi="Verdana"/>
          <w:b/>
          <w:color w:val="548DD4" w:themeColor="text2" w:themeTint="99"/>
          <w:sz w:val="20"/>
          <w:szCs w:val="20"/>
        </w:rPr>
        <w:t>Making Effective Decisions</w:t>
      </w:r>
    </w:p>
    <w:p w:rsidR="00BD2B9B" w:rsidRPr="00B36B62" w:rsidRDefault="00BD2B9B" w:rsidP="00BD2B9B">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Make and record effective decisions following the appropriate decision making criteria or guidance. </w:t>
      </w:r>
    </w:p>
    <w:p w:rsidR="00BD2B9B" w:rsidRPr="00B36B62" w:rsidRDefault="00BD2B9B" w:rsidP="00BD2B9B">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Asked questions when unsure what to do.</w:t>
      </w:r>
    </w:p>
    <w:p w:rsidR="00BD2B9B" w:rsidRPr="00B36B62" w:rsidRDefault="00BD2B9B" w:rsidP="00BD2B9B">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Investigate and respond to gaps errors and irregularities in information. </w:t>
      </w:r>
    </w:p>
    <w:p w:rsidR="00BD2B9B" w:rsidRPr="00B36B62" w:rsidRDefault="00BD2B9B" w:rsidP="00BD2B9B">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Speak up to clarify decisions and query these constructively. </w:t>
      </w:r>
    </w:p>
    <w:p w:rsidR="00B36B62" w:rsidRPr="00B36B62" w:rsidRDefault="00B36B62" w:rsidP="00B36B62">
      <w:pPr>
        <w:ind w:left="720"/>
        <w:rPr>
          <w:rFonts w:ascii="Verdana" w:eastAsia="Calibri" w:hAnsi="Verdana" w:cs="Arial"/>
          <w:sz w:val="20"/>
          <w:szCs w:val="20"/>
          <w:lang w:eastAsia="en-US"/>
        </w:rPr>
      </w:pPr>
    </w:p>
    <w:p w:rsidR="00C5597A" w:rsidRPr="00B36B62" w:rsidRDefault="00C5597A" w:rsidP="007351A8">
      <w:pPr>
        <w:rPr>
          <w:rFonts w:ascii="Verdana" w:hAnsi="Verdana"/>
          <w:b/>
          <w:color w:val="548DD4" w:themeColor="text2" w:themeTint="99"/>
          <w:sz w:val="20"/>
          <w:szCs w:val="20"/>
        </w:rPr>
      </w:pPr>
    </w:p>
    <w:p w:rsidR="009C4341" w:rsidRDefault="00225073" w:rsidP="009C4341">
      <w:pPr>
        <w:rPr>
          <w:rFonts w:ascii="Verdana" w:hAnsi="Verdana"/>
          <w:sz w:val="20"/>
          <w:szCs w:val="20"/>
        </w:rPr>
      </w:pPr>
      <w:r>
        <w:rPr>
          <w:rFonts w:ascii="Verdana" w:hAnsi="Verdana"/>
          <w:sz w:val="20"/>
          <w:szCs w:val="20"/>
        </w:rPr>
        <w:t>I have</w:t>
      </w:r>
      <w:del w:id="4" w:author="WELLS, Rosannah" w:date="2019-08-01T08:00:00Z">
        <w:r w:rsidDel="00880DFB">
          <w:rPr>
            <w:rFonts w:ascii="Verdana" w:hAnsi="Verdana"/>
            <w:sz w:val="20"/>
            <w:szCs w:val="20"/>
          </w:rPr>
          <w:delText>n</w:delText>
        </w:r>
      </w:del>
      <w:r>
        <w:rPr>
          <w:rFonts w:ascii="Verdana" w:hAnsi="Verdana"/>
          <w:sz w:val="20"/>
          <w:szCs w:val="20"/>
        </w:rPr>
        <w:t xml:space="preserve"> managed </w:t>
      </w:r>
      <w:r w:rsidR="009C4341">
        <w:rPr>
          <w:rFonts w:ascii="Verdana" w:hAnsi="Verdana"/>
          <w:sz w:val="20"/>
          <w:szCs w:val="20"/>
        </w:rPr>
        <w:t>news case updates</w:t>
      </w:r>
      <w:r w:rsidR="002861D8">
        <w:rPr>
          <w:rFonts w:ascii="Verdana" w:hAnsi="Verdana"/>
          <w:sz w:val="20"/>
          <w:szCs w:val="20"/>
        </w:rPr>
        <w:t xml:space="preserve"> effectively, with</w:t>
      </w:r>
      <w:r>
        <w:rPr>
          <w:rFonts w:ascii="Verdana" w:hAnsi="Verdana"/>
          <w:sz w:val="20"/>
          <w:szCs w:val="20"/>
        </w:rPr>
        <w:t>in</w:t>
      </w:r>
      <w:r w:rsidR="002861D8">
        <w:rPr>
          <w:rFonts w:ascii="Verdana" w:hAnsi="Verdana"/>
          <w:sz w:val="20"/>
          <w:szCs w:val="20"/>
        </w:rPr>
        <w:t xml:space="preserve"> an alternating schedule between myself and</w:t>
      </w:r>
      <w:ins w:id="5" w:author="WELLS, Rosannah" w:date="2019-08-01T08:00:00Z">
        <w:r w:rsidR="00880DFB">
          <w:rPr>
            <w:rFonts w:ascii="Verdana" w:hAnsi="Verdana"/>
            <w:sz w:val="20"/>
            <w:szCs w:val="20"/>
          </w:rPr>
          <w:t xml:space="preserve"> the</w:t>
        </w:r>
      </w:ins>
      <w:r w:rsidR="002861D8">
        <w:rPr>
          <w:rFonts w:ascii="Verdana" w:hAnsi="Verdana"/>
          <w:sz w:val="20"/>
          <w:szCs w:val="20"/>
        </w:rPr>
        <w:t xml:space="preserve"> </w:t>
      </w:r>
      <w:r w:rsidR="009C4341">
        <w:rPr>
          <w:rFonts w:ascii="Verdana" w:hAnsi="Verdana"/>
          <w:sz w:val="20"/>
          <w:szCs w:val="20"/>
        </w:rPr>
        <w:t>other student</w:t>
      </w:r>
      <w:r w:rsidR="002861D8">
        <w:rPr>
          <w:rFonts w:ascii="Verdana" w:hAnsi="Verdana"/>
          <w:sz w:val="20"/>
          <w:szCs w:val="20"/>
        </w:rPr>
        <w:t>. Continued communication and flexibility between ourselves maximises the speed of relaying the information, and ensures consistent performance. For</w:t>
      </w:r>
      <w:r w:rsidR="00216776">
        <w:rPr>
          <w:rFonts w:ascii="Verdana" w:hAnsi="Verdana"/>
          <w:sz w:val="20"/>
          <w:szCs w:val="20"/>
        </w:rPr>
        <w:t xml:space="preserve"> example, when </w:t>
      </w:r>
      <w:r w:rsidR="009C4341">
        <w:rPr>
          <w:rFonts w:ascii="Verdana" w:hAnsi="Verdana"/>
          <w:sz w:val="20"/>
          <w:szCs w:val="20"/>
        </w:rPr>
        <w:t>the other student was on</w:t>
      </w:r>
      <w:r w:rsidR="00216776">
        <w:rPr>
          <w:rFonts w:ascii="Verdana" w:hAnsi="Verdana"/>
          <w:sz w:val="20"/>
          <w:szCs w:val="20"/>
        </w:rPr>
        <w:t xml:space="preserve"> sick leave</w:t>
      </w:r>
      <w:r w:rsidR="002861D8">
        <w:rPr>
          <w:rFonts w:ascii="Verdana" w:hAnsi="Verdana"/>
          <w:sz w:val="20"/>
          <w:szCs w:val="20"/>
        </w:rPr>
        <w:t xml:space="preserve">, I took on multiple </w:t>
      </w:r>
      <w:r w:rsidR="00216776">
        <w:rPr>
          <w:rFonts w:ascii="Verdana" w:hAnsi="Verdana"/>
          <w:sz w:val="20"/>
          <w:szCs w:val="20"/>
        </w:rPr>
        <w:t>weeks</w:t>
      </w:r>
      <w:r w:rsidR="002861D8">
        <w:rPr>
          <w:rFonts w:ascii="Verdana" w:hAnsi="Verdana"/>
          <w:sz w:val="20"/>
          <w:szCs w:val="20"/>
        </w:rPr>
        <w:t xml:space="preserve"> of doing the updates, above those listed on the schedule. </w:t>
      </w:r>
    </w:p>
    <w:p w:rsidR="009C4341" w:rsidRDefault="009C4341" w:rsidP="009C4341">
      <w:pPr>
        <w:rPr>
          <w:rFonts w:ascii="Verdana" w:hAnsi="Verdana"/>
          <w:sz w:val="20"/>
          <w:szCs w:val="20"/>
        </w:rPr>
      </w:pPr>
    </w:p>
    <w:p w:rsidR="009C4341" w:rsidRDefault="009C4341" w:rsidP="009C4341">
      <w:pPr>
        <w:rPr>
          <w:rFonts w:ascii="Verdana" w:hAnsi="Verdana"/>
          <w:sz w:val="20"/>
          <w:szCs w:val="20"/>
        </w:rPr>
      </w:pPr>
      <w:commentRangeStart w:id="6"/>
      <w:r>
        <w:rPr>
          <w:rFonts w:ascii="Verdana" w:hAnsi="Verdana"/>
          <w:sz w:val="20"/>
          <w:szCs w:val="20"/>
        </w:rPr>
        <w:t xml:space="preserve">News general updates - </w:t>
      </w:r>
      <w:r w:rsidR="002861D8">
        <w:rPr>
          <w:rFonts w:ascii="Verdana" w:hAnsi="Verdana"/>
          <w:sz w:val="20"/>
          <w:szCs w:val="20"/>
        </w:rPr>
        <w:t>taking on feedback from my line manager. I have r</w:t>
      </w:r>
      <w:r w:rsidR="002861D8" w:rsidRPr="00B36B62">
        <w:rPr>
          <w:rFonts w:ascii="Verdana" w:hAnsi="Verdana"/>
          <w:sz w:val="20"/>
          <w:szCs w:val="20"/>
        </w:rPr>
        <w:t xml:space="preserve">educed </w:t>
      </w:r>
      <w:r>
        <w:rPr>
          <w:rFonts w:ascii="Verdana" w:hAnsi="Verdana"/>
          <w:sz w:val="20"/>
          <w:szCs w:val="20"/>
        </w:rPr>
        <w:t>feedback</w:t>
      </w:r>
      <w:commentRangeEnd w:id="6"/>
      <w:r w:rsidR="00880DFB">
        <w:rPr>
          <w:rStyle w:val="CommentReference"/>
        </w:rPr>
        <w:commentReference w:id="6"/>
      </w:r>
      <w:r>
        <w:rPr>
          <w:rFonts w:ascii="Verdana" w:hAnsi="Verdana"/>
          <w:sz w:val="20"/>
          <w:szCs w:val="20"/>
        </w:rPr>
        <w:t>. Also</w:t>
      </w:r>
      <w:r w:rsidR="002861D8">
        <w:rPr>
          <w:rFonts w:ascii="Verdana" w:hAnsi="Verdana"/>
          <w:sz w:val="20"/>
          <w:szCs w:val="20"/>
        </w:rPr>
        <w:t xml:space="preserve"> maintain</w:t>
      </w:r>
      <w:r>
        <w:rPr>
          <w:rFonts w:ascii="Verdana" w:hAnsi="Verdana"/>
          <w:sz w:val="20"/>
          <w:szCs w:val="20"/>
        </w:rPr>
        <w:t>ed</w:t>
      </w:r>
      <w:r w:rsidR="002861D8">
        <w:rPr>
          <w:rFonts w:ascii="Verdana" w:hAnsi="Verdana"/>
          <w:sz w:val="20"/>
          <w:szCs w:val="20"/>
        </w:rPr>
        <w:t xml:space="preserve"> the schedule </w:t>
      </w:r>
      <w:r>
        <w:rPr>
          <w:rFonts w:ascii="Verdana" w:hAnsi="Verdana"/>
          <w:sz w:val="20"/>
          <w:szCs w:val="20"/>
        </w:rPr>
        <w:t>through assessing</w:t>
      </w:r>
      <w:r w:rsidR="002861D8">
        <w:rPr>
          <w:rFonts w:ascii="Verdana" w:hAnsi="Verdana"/>
          <w:sz w:val="20"/>
          <w:szCs w:val="20"/>
        </w:rPr>
        <w:t xml:space="preserve"> work load capacity </w:t>
      </w:r>
      <w:r>
        <w:rPr>
          <w:rFonts w:ascii="Verdana" w:hAnsi="Verdana"/>
          <w:sz w:val="20"/>
          <w:szCs w:val="20"/>
        </w:rPr>
        <w:t>with DJ</w:t>
      </w:r>
      <w:r w:rsidR="002861D8">
        <w:rPr>
          <w:rFonts w:ascii="Verdana" w:hAnsi="Verdana"/>
          <w:sz w:val="20"/>
          <w:szCs w:val="20"/>
        </w:rPr>
        <w:t>.</w:t>
      </w:r>
      <w:r w:rsidR="002861D8" w:rsidRPr="004B480F">
        <w:rPr>
          <w:rFonts w:ascii="Verdana" w:hAnsi="Verdana"/>
          <w:sz w:val="20"/>
          <w:szCs w:val="20"/>
        </w:rPr>
        <w:t xml:space="preserve"> </w:t>
      </w:r>
      <w:r w:rsidR="00216776">
        <w:rPr>
          <w:rFonts w:ascii="Verdana" w:hAnsi="Verdana"/>
          <w:sz w:val="20"/>
          <w:szCs w:val="20"/>
        </w:rPr>
        <w:t>I am always checking the news during the week for any relevant news stories or policy changes. This shows energy and enthusiasm for ensuring everyone in the unit is really up to date in the on-going discussions surroundin</w:t>
      </w:r>
      <w:r>
        <w:rPr>
          <w:rFonts w:ascii="Verdana" w:hAnsi="Verdana"/>
          <w:sz w:val="20"/>
          <w:szCs w:val="20"/>
        </w:rPr>
        <w:t>g sexual offences and policing.</w:t>
      </w:r>
    </w:p>
    <w:p w:rsidR="009C4341" w:rsidRDefault="009C4341" w:rsidP="009C4341">
      <w:pPr>
        <w:rPr>
          <w:rFonts w:ascii="Verdana" w:hAnsi="Verdana"/>
          <w:sz w:val="20"/>
          <w:szCs w:val="20"/>
        </w:rPr>
      </w:pPr>
    </w:p>
    <w:p w:rsidR="002861D8" w:rsidRDefault="00216776" w:rsidP="009C4341">
      <w:pPr>
        <w:rPr>
          <w:rFonts w:ascii="Verdana" w:hAnsi="Verdana"/>
          <w:sz w:val="20"/>
          <w:szCs w:val="20"/>
        </w:rPr>
      </w:pPr>
      <w:r>
        <w:rPr>
          <w:rFonts w:ascii="Verdana" w:hAnsi="Verdana"/>
          <w:sz w:val="20"/>
          <w:szCs w:val="20"/>
        </w:rPr>
        <w:t xml:space="preserve">I have also relayed information to the unit about the CSE Referrals Bureau </w:t>
      </w:r>
      <w:r w:rsidR="009C4341">
        <w:rPr>
          <w:rFonts w:ascii="Verdana" w:hAnsi="Verdana"/>
          <w:sz w:val="20"/>
          <w:szCs w:val="20"/>
        </w:rPr>
        <w:t>following my visit</w:t>
      </w:r>
      <w:r>
        <w:rPr>
          <w:rFonts w:ascii="Verdana" w:hAnsi="Verdana"/>
          <w:sz w:val="20"/>
          <w:szCs w:val="20"/>
        </w:rPr>
        <w:t xml:space="preserve">. I used my visit an opportunity to gather information about their work and then relayed this through a presentation in a unit meeting. I took responsibility for relaying this information professionally and in an interesting manner, producing a PowerPoint as a visual </w:t>
      </w:r>
      <w:r w:rsidR="007947A2">
        <w:rPr>
          <w:rFonts w:ascii="Verdana" w:hAnsi="Verdana"/>
          <w:sz w:val="20"/>
          <w:szCs w:val="20"/>
        </w:rPr>
        <w:t xml:space="preserve">presentation </w:t>
      </w:r>
      <w:r>
        <w:rPr>
          <w:rFonts w:ascii="Verdana" w:hAnsi="Verdana"/>
          <w:sz w:val="20"/>
          <w:szCs w:val="20"/>
        </w:rPr>
        <w:t xml:space="preserve">aid. The presentation was well received and </w:t>
      </w:r>
      <w:r w:rsidR="000B1A10">
        <w:rPr>
          <w:rFonts w:ascii="Verdana" w:hAnsi="Verdana"/>
          <w:sz w:val="20"/>
          <w:szCs w:val="20"/>
        </w:rPr>
        <w:t>many in the unit said they</w:t>
      </w:r>
      <w:r>
        <w:rPr>
          <w:rFonts w:ascii="Verdana" w:hAnsi="Verdana"/>
          <w:sz w:val="20"/>
          <w:szCs w:val="20"/>
        </w:rPr>
        <w:t xml:space="preserve"> appreciated learning about </w:t>
      </w:r>
      <w:r w:rsidR="007947A2">
        <w:rPr>
          <w:rFonts w:ascii="Verdana" w:hAnsi="Verdana"/>
          <w:sz w:val="20"/>
          <w:szCs w:val="20"/>
        </w:rPr>
        <w:t>a unit</w:t>
      </w:r>
      <w:r>
        <w:rPr>
          <w:rFonts w:ascii="Verdana" w:hAnsi="Verdana"/>
          <w:sz w:val="20"/>
          <w:szCs w:val="20"/>
        </w:rPr>
        <w:t xml:space="preserve"> of which they otherwise knew little about. </w:t>
      </w:r>
    </w:p>
    <w:p w:rsidR="002861D8" w:rsidRPr="00B36B62" w:rsidRDefault="002861D8" w:rsidP="002861D8">
      <w:pPr>
        <w:rPr>
          <w:rFonts w:ascii="Verdana" w:hAnsi="Verdana"/>
          <w:sz w:val="20"/>
          <w:szCs w:val="20"/>
        </w:rPr>
      </w:pPr>
    </w:p>
    <w:p w:rsidR="007351A8" w:rsidRPr="00B36B62" w:rsidRDefault="00572828" w:rsidP="00572828">
      <w:pPr>
        <w:numPr>
          <w:ilvl w:val="0"/>
          <w:numId w:val="6"/>
        </w:numPr>
        <w:rPr>
          <w:rFonts w:ascii="Verdana" w:hAnsi="Verdana"/>
          <w:color w:val="548DD4" w:themeColor="text2" w:themeTint="99"/>
          <w:sz w:val="20"/>
          <w:szCs w:val="20"/>
        </w:rPr>
      </w:pPr>
      <w:r w:rsidRPr="00B36B62">
        <w:rPr>
          <w:rFonts w:ascii="Verdana" w:hAnsi="Verdana"/>
          <w:color w:val="548DD4" w:themeColor="text2" w:themeTint="99"/>
          <w:sz w:val="20"/>
          <w:szCs w:val="20"/>
        </w:rPr>
        <w:t>To</w:t>
      </w:r>
      <w:r w:rsidR="007351A8" w:rsidRPr="00B36B62">
        <w:rPr>
          <w:rFonts w:ascii="Verdana" w:hAnsi="Verdana"/>
          <w:color w:val="548DD4" w:themeColor="text2" w:themeTint="99"/>
          <w:sz w:val="20"/>
          <w:szCs w:val="20"/>
        </w:rPr>
        <w:t xml:space="preserve"> relay this information to the appropriate SCAS personnel in a timely fashion.   </w:t>
      </w:r>
    </w:p>
    <w:p w:rsidR="00BB11F4" w:rsidRPr="00B36B62" w:rsidRDefault="00BB11F4" w:rsidP="00572828">
      <w:pPr>
        <w:rPr>
          <w:rFonts w:ascii="Verdana" w:hAnsi="Verdana"/>
          <w:b/>
          <w:color w:val="548DD4" w:themeColor="text2" w:themeTint="99"/>
          <w:sz w:val="20"/>
          <w:szCs w:val="20"/>
        </w:rPr>
      </w:pPr>
    </w:p>
    <w:p w:rsidR="00BD2B9B" w:rsidRPr="00B36B62" w:rsidRDefault="00BD2B9B" w:rsidP="00BD2B9B">
      <w:pPr>
        <w:rPr>
          <w:rFonts w:ascii="Verdana" w:hAnsi="Verdana"/>
          <w:b/>
          <w:color w:val="548DD4" w:themeColor="text2" w:themeTint="99"/>
          <w:sz w:val="20"/>
          <w:szCs w:val="20"/>
        </w:rPr>
      </w:pPr>
      <w:r w:rsidRPr="00B36B62">
        <w:rPr>
          <w:rFonts w:ascii="Verdana" w:hAnsi="Verdana"/>
          <w:b/>
          <w:color w:val="548DD4" w:themeColor="text2" w:themeTint="99"/>
          <w:sz w:val="20"/>
          <w:szCs w:val="20"/>
        </w:rPr>
        <w:t>Delivering at pace</w:t>
      </w:r>
    </w:p>
    <w:p w:rsidR="00BD2B9B" w:rsidRPr="00B36B62" w:rsidRDefault="00BD2B9B" w:rsidP="00BD2B9B">
      <w:pPr>
        <w:numPr>
          <w:ilvl w:val="0"/>
          <w:numId w:val="12"/>
        </w:numPr>
        <w:rPr>
          <w:rFonts w:ascii="Verdana" w:hAnsi="Verdana"/>
          <w:color w:val="548DD4" w:themeColor="text2" w:themeTint="99"/>
          <w:sz w:val="20"/>
          <w:szCs w:val="20"/>
        </w:rPr>
      </w:pPr>
      <w:r w:rsidRPr="00B36B62">
        <w:rPr>
          <w:rFonts w:ascii="Verdana" w:hAnsi="Verdana"/>
          <w:color w:val="548DD4" w:themeColor="text2" w:themeTint="99"/>
          <w:sz w:val="20"/>
          <w:szCs w:val="20"/>
        </w:rPr>
        <w:t>Work in an organised manner using own knowledge and expertise to deliver on time and to standard.</w:t>
      </w:r>
    </w:p>
    <w:p w:rsidR="00BD2B9B" w:rsidRPr="00B36B62" w:rsidRDefault="00BD2B9B" w:rsidP="00BD2B9B">
      <w:pPr>
        <w:numPr>
          <w:ilvl w:val="0"/>
          <w:numId w:val="12"/>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Take responsibility for the quality of own work and keep manager informed of how the work is progressed. </w:t>
      </w:r>
    </w:p>
    <w:p w:rsidR="00BD2B9B" w:rsidRPr="00B36B62" w:rsidRDefault="00BD2B9B" w:rsidP="00BD2B9B">
      <w:pPr>
        <w:numPr>
          <w:ilvl w:val="0"/>
          <w:numId w:val="12"/>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Maintain consistent performance. </w:t>
      </w:r>
    </w:p>
    <w:p w:rsidR="00BD2B9B" w:rsidRPr="00B36B62" w:rsidRDefault="00BD2B9B" w:rsidP="00BD2B9B">
      <w:pPr>
        <w:numPr>
          <w:ilvl w:val="0"/>
          <w:numId w:val="12"/>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Work with energy and pace to get the job done. </w:t>
      </w:r>
    </w:p>
    <w:p w:rsidR="00ED664A" w:rsidRPr="00B36B62" w:rsidRDefault="00ED664A" w:rsidP="00572828">
      <w:pPr>
        <w:rPr>
          <w:rFonts w:ascii="Verdana" w:hAnsi="Verdana"/>
          <w:sz w:val="20"/>
          <w:szCs w:val="20"/>
        </w:rPr>
      </w:pPr>
    </w:p>
    <w:p w:rsidR="006B3DCC" w:rsidRPr="00B36B62" w:rsidRDefault="006B3DCC" w:rsidP="00572828">
      <w:pPr>
        <w:rPr>
          <w:rFonts w:ascii="Verdana" w:hAnsi="Verdana"/>
          <w:color w:val="548DD4" w:themeColor="text2" w:themeTint="99"/>
          <w:sz w:val="20"/>
          <w:szCs w:val="20"/>
        </w:rPr>
      </w:pPr>
    </w:p>
    <w:p w:rsidR="00D03D35" w:rsidRPr="00D03D35" w:rsidRDefault="00D03D35" w:rsidP="00572828">
      <w:pPr>
        <w:rPr>
          <w:rFonts w:ascii="Verdana" w:hAnsi="Verdana"/>
          <w:b/>
          <w:sz w:val="20"/>
          <w:szCs w:val="20"/>
        </w:rPr>
      </w:pPr>
    </w:p>
    <w:p w:rsidR="00B4647F" w:rsidRDefault="002861D8" w:rsidP="00E701A3">
      <w:pPr>
        <w:rPr>
          <w:rFonts w:ascii="Verdana" w:hAnsi="Verdana"/>
          <w:bCs/>
          <w:sz w:val="20"/>
          <w:szCs w:val="20"/>
        </w:rPr>
      </w:pPr>
      <w:r>
        <w:rPr>
          <w:rFonts w:ascii="Verdana" w:hAnsi="Verdana"/>
          <w:bCs/>
          <w:sz w:val="20"/>
          <w:szCs w:val="20"/>
        </w:rPr>
        <w:t>To compile the</w:t>
      </w:r>
      <w:r w:rsidRPr="00B36B62">
        <w:rPr>
          <w:rFonts w:ascii="Verdana" w:hAnsi="Verdana"/>
          <w:bCs/>
          <w:sz w:val="20"/>
          <w:szCs w:val="20"/>
        </w:rPr>
        <w:t xml:space="preserve"> suggestions agenda </w:t>
      </w:r>
      <w:r>
        <w:rPr>
          <w:rFonts w:ascii="Verdana" w:hAnsi="Verdana"/>
          <w:bCs/>
          <w:sz w:val="20"/>
          <w:szCs w:val="20"/>
        </w:rPr>
        <w:t>effectively, I ensure</w:t>
      </w:r>
      <w:r w:rsidRPr="00B36B62">
        <w:rPr>
          <w:rFonts w:ascii="Verdana" w:hAnsi="Verdana"/>
          <w:bCs/>
          <w:sz w:val="20"/>
          <w:szCs w:val="20"/>
        </w:rPr>
        <w:t xml:space="preserve"> deadlines sent out within reasonable time for everyone to consider and produce their suggestions. Yet </w:t>
      </w:r>
      <w:r>
        <w:rPr>
          <w:rFonts w:ascii="Verdana" w:hAnsi="Verdana"/>
          <w:bCs/>
          <w:sz w:val="20"/>
          <w:szCs w:val="20"/>
        </w:rPr>
        <w:t>I maintain</w:t>
      </w:r>
      <w:r w:rsidRPr="00B36B62">
        <w:rPr>
          <w:rFonts w:ascii="Verdana" w:hAnsi="Verdana"/>
          <w:bCs/>
          <w:sz w:val="20"/>
          <w:szCs w:val="20"/>
        </w:rPr>
        <w:t xml:space="preserve"> flexibility </w:t>
      </w:r>
      <w:r>
        <w:rPr>
          <w:rFonts w:ascii="Verdana" w:hAnsi="Verdana"/>
          <w:bCs/>
          <w:sz w:val="20"/>
          <w:szCs w:val="20"/>
        </w:rPr>
        <w:t xml:space="preserve">with this deadline </w:t>
      </w:r>
      <w:r w:rsidRPr="00B36B62">
        <w:rPr>
          <w:rFonts w:ascii="Verdana" w:hAnsi="Verdana"/>
          <w:bCs/>
          <w:sz w:val="20"/>
          <w:szCs w:val="20"/>
        </w:rPr>
        <w:t xml:space="preserve">where appropriate. </w:t>
      </w:r>
      <w:r>
        <w:rPr>
          <w:rFonts w:ascii="Verdana" w:hAnsi="Verdana"/>
          <w:bCs/>
          <w:sz w:val="20"/>
          <w:szCs w:val="20"/>
        </w:rPr>
        <w:t>For example, a c</w:t>
      </w:r>
      <w:r w:rsidRPr="00B36B62">
        <w:rPr>
          <w:rFonts w:ascii="Verdana" w:hAnsi="Verdana"/>
          <w:bCs/>
          <w:sz w:val="20"/>
          <w:szCs w:val="20"/>
        </w:rPr>
        <w:t>olleague was off sick on the deadline for submitting suggestions</w:t>
      </w:r>
      <w:r>
        <w:rPr>
          <w:rFonts w:ascii="Verdana" w:hAnsi="Verdana"/>
          <w:bCs/>
          <w:sz w:val="20"/>
          <w:szCs w:val="20"/>
        </w:rPr>
        <w:t xml:space="preserve">. I emailed them after the deadline letting them know </w:t>
      </w:r>
      <w:r w:rsidRPr="00B36B62">
        <w:rPr>
          <w:rFonts w:ascii="Verdana" w:hAnsi="Verdana"/>
          <w:bCs/>
          <w:sz w:val="20"/>
          <w:szCs w:val="20"/>
        </w:rPr>
        <w:t xml:space="preserve">they </w:t>
      </w:r>
      <w:r>
        <w:rPr>
          <w:rFonts w:ascii="Verdana" w:hAnsi="Verdana"/>
          <w:bCs/>
          <w:sz w:val="20"/>
          <w:szCs w:val="20"/>
        </w:rPr>
        <w:t>could</w:t>
      </w:r>
      <w:r w:rsidRPr="00B36B62">
        <w:rPr>
          <w:rFonts w:ascii="Verdana" w:hAnsi="Verdana"/>
          <w:bCs/>
          <w:sz w:val="20"/>
          <w:szCs w:val="20"/>
        </w:rPr>
        <w:t xml:space="preserve"> still send </w:t>
      </w:r>
      <w:r>
        <w:rPr>
          <w:rFonts w:ascii="Verdana" w:hAnsi="Verdana"/>
          <w:bCs/>
          <w:sz w:val="20"/>
          <w:szCs w:val="20"/>
        </w:rPr>
        <w:t>a suggestion in as I was still compiling t</w:t>
      </w:r>
      <w:r w:rsidRPr="00B36B62">
        <w:rPr>
          <w:rFonts w:ascii="Verdana" w:hAnsi="Verdana"/>
          <w:bCs/>
          <w:sz w:val="20"/>
          <w:szCs w:val="20"/>
        </w:rPr>
        <w:t>he agenda.</w:t>
      </w:r>
      <w:r>
        <w:rPr>
          <w:rFonts w:ascii="Verdana" w:hAnsi="Verdana"/>
          <w:bCs/>
          <w:sz w:val="20"/>
          <w:szCs w:val="20"/>
        </w:rPr>
        <w:t xml:space="preserve"> They did have a suggestion, and were going to wait until the next meeting, but instead this suggestion could be in</w:t>
      </w:r>
      <w:r w:rsidR="00B4647F">
        <w:rPr>
          <w:rFonts w:ascii="Verdana" w:hAnsi="Verdana"/>
          <w:bCs/>
          <w:sz w:val="20"/>
          <w:szCs w:val="20"/>
        </w:rPr>
        <w:t>cluded in the upcoming meeting.</w:t>
      </w:r>
    </w:p>
    <w:p w:rsidR="00B4647F" w:rsidRDefault="00B4647F" w:rsidP="00E701A3">
      <w:pPr>
        <w:rPr>
          <w:rFonts w:ascii="Verdana" w:hAnsi="Verdana"/>
          <w:bCs/>
          <w:sz w:val="20"/>
          <w:szCs w:val="20"/>
        </w:rPr>
      </w:pPr>
    </w:p>
    <w:p w:rsidR="002861D8" w:rsidRDefault="002861D8" w:rsidP="00B4647F">
      <w:pPr>
        <w:rPr>
          <w:rFonts w:ascii="Verdana" w:hAnsi="Verdana"/>
          <w:bCs/>
          <w:sz w:val="20"/>
          <w:szCs w:val="20"/>
        </w:rPr>
      </w:pPr>
      <w:r>
        <w:rPr>
          <w:rFonts w:ascii="Verdana" w:hAnsi="Verdana"/>
          <w:bCs/>
          <w:sz w:val="20"/>
          <w:szCs w:val="20"/>
        </w:rPr>
        <w:t xml:space="preserve">To prevent attendance problems, I always check </w:t>
      </w:r>
      <w:r w:rsidR="00090DCA">
        <w:rPr>
          <w:rFonts w:ascii="Verdana" w:hAnsi="Verdana"/>
          <w:bCs/>
          <w:sz w:val="20"/>
          <w:szCs w:val="20"/>
        </w:rPr>
        <w:t>attendee’s</w:t>
      </w:r>
      <w:r>
        <w:rPr>
          <w:rFonts w:ascii="Verdana" w:hAnsi="Verdana"/>
          <w:bCs/>
          <w:sz w:val="20"/>
          <w:szCs w:val="20"/>
        </w:rPr>
        <w:t xml:space="preserve"> calendars before scheduling the date of the meeting. I also schedule this multiple months in advance, to ensure attendees availability and time to re-schedule should this be needed. I have also supported the c</w:t>
      </w:r>
      <w:r w:rsidRPr="00B36B62">
        <w:rPr>
          <w:rFonts w:ascii="Verdana" w:hAnsi="Verdana"/>
          <w:bCs/>
          <w:sz w:val="20"/>
          <w:szCs w:val="20"/>
        </w:rPr>
        <w:t>hange to</w:t>
      </w:r>
      <w:r>
        <w:rPr>
          <w:rFonts w:ascii="Verdana" w:hAnsi="Verdana"/>
          <w:bCs/>
          <w:sz w:val="20"/>
          <w:szCs w:val="20"/>
        </w:rPr>
        <w:t xml:space="preserve"> the</w:t>
      </w:r>
      <w:r w:rsidRPr="00B36B62">
        <w:rPr>
          <w:rFonts w:ascii="Verdana" w:hAnsi="Verdana"/>
          <w:bCs/>
          <w:sz w:val="20"/>
          <w:szCs w:val="20"/>
        </w:rPr>
        <w:t xml:space="preserve"> suggestions me</w:t>
      </w:r>
      <w:r>
        <w:rPr>
          <w:rFonts w:ascii="Verdana" w:hAnsi="Verdana"/>
          <w:bCs/>
          <w:sz w:val="20"/>
          <w:szCs w:val="20"/>
        </w:rPr>
        <w:t>eting process</w:t>
      </w:r>
      <w:r w:rsidRPr="00B36B62">
        <w:rPr>
          <w:rFonts w:ascii="Verdana" w:hAnsi="Verdana"/>
          <w:bCs/>
          <w:sz w:val="20"/>
          <w:szCs w:val="20"/>
        </w:rPr>
        <w:t xml:space="preserve">. </w:t>
      </w:r>
      <w:r>
        <w:rPr>
          <w:rFonts w:ascii="Verdana" w:hAnsi="Verdana"/>
          <w:bCs/>
          <w:sz w:val="20"/>
          <w:szCs w:val="20"/>
        </w:rPr>
        <w:t>T</w:t>
      </w:r>
      <w:r w:rsidRPr="00B36B62">
        <w:rPr>
          <w:rFonts w:ascii="Verdana" w:hAnsi="Verdana"/>
          <w:bCs/>
          <w:sz w:val="20"/>
          <w:szCs w:val="20"/>
        </w:rPr>
        <w:t xml:space="preserve">he agenda </w:t>
      </w:r>
      <w:r>
        <w:rPr>
          <w:rFonts w:ascii="Verdana" w:hAnsi="Verdana"/>
          <w:bCs/>
          <w:sz w:val="20"/>
          <w:szCs w:val="20"/>
        </w:rPr>
        <w:t>is now</w:t>
      </w:r>
      <w:r w:rsidRPr="00B36B62">
        <w:rPr>
          <w:rFonts w:ascii="Verdana" w:hAnsi="Verdana"/>
          <w:bCs/>
          <w:sz w:val="20"/>
          <w:szCs w:val="20"/>
        </w:rPr>
        <w:t xml:space="preserve"> circulated to the unit prior to the meeting to allow </w:t>
      </w:r>
      <w:r>
        <w:rPr>
          <w:rFonts w:ascii="Verdana" w:hAnsi="Verdana"/>
          <w:bCs/>
          <w:sz w:val="20"/>
          <w:szCs w:val="20"/>
        </w:rPr>
        <w:t>people</w:t>
      </w:r>
      <w:r w:rsidRPr="00B36B62">
        <w:rPr>
          <w:rFonts w:ascii="Verdana" w:hAnsi="Verdana"/>
          <w:bCs/>
          <w:sz w:val="20"/>
          <w:szCs w:val="20"/>
        </w:rPr>
        <w:t xml:space="preserve"> to </w:t>
      </w:r>
      <w:r w:rsidRPr="00B36B62">
        <w:rPr>
          <w:rFonts w:ascii="Verdana" w:hAnsi="Verdana"/>
          <w:bCs/>
          <w:sz w:val="20"/>
          <w:szCs w:val="20"/>
        </w:rPr>
        <w:lastRenderedPageBreak/>
        <w:t>input their views</w:t>
      </w:r>
      <w:r>
        <w:rPr>
          <w:rFonts w:ascii="Verdana" w:hAnsi="Verdana"/>
          <w:bCs/>
          <w:sz w:val="20"/>
          <w:szCs w:val="20"/>
        </w:rPr>
        <w:t xml:space="preserve"> on the suggestions</w:t>
      </w:r>
      <w:r w:rsidRPr="00B36B62">
        <w:rPr>
          <w:rFonts w:ascii="Verdana" w:hAnsi="Verdana"/>
          <w:bCs/>
          <w:sz w:val="20"/>
          <w:szCs w:val="20"/>
        </w:rPr>
        <w:t xml:space="preserve"> to their role rep. To implement this change effectively, upon sending out the suggestion submission deadline, I reminded everyone about this change and </w:t>
      </w:r>
      <w:r>
        <w:rPr>
          <w:rFonts w:ascii="Verdana" w:hAnsi="Verdana"/>
          <w:bCs/>
          <w:sz w:val="20"/>
          <w:szCs w:val="20"/>
        </w:rPr>
        <w:t>listed</w:t>
      </w:r>
      <w:r w:rsidRPr="00B36B62">
        <w:rPr>
          <w:rFonts w:ascii="Verdana" w:hAnsi="Verdana"/>
          <w:bCs/>
          <w:sz w:val="20"/>
          <w:szCs w:val="20"/>
        </w:rPr>
        <w:t xml:space="preserve"> who the role reps are</w:t>
      </w:r>
      <w:r>
        <w:rPr>
          <w:rFonts w:ascii="Verdana" w:hAnsi="Verdana"/>
          <w:bCs/>
          <w:sz w:val="20"/>
          <w:szCs w:val="20"/>
        </w:rPr>
        <w:t xml:space="preserve">. This </w:t>
      </w:r>
      <w:r w:rsidRPr="00B36B62">
        <w:rPr>
          <w:rFonts w:ascii="Verdana" w:hAnsi="Verdana"/>
          <w:bCs/>
          <w:sz w:val="20"/>
          <w:szCs w:val="20"/>
        </w:rPr>
        <w:t>ensure</w:t>
      </w:r>
      <w:r>
        <w:rPr>
          <w:rFonts w:ascii="Verdana" w:hAnsi="Verdana"/>
          <w:bCs/>
          <w:sz w:val="20"/>
          <w:szCs w:val="20"/>
        </w:rPr>
        <w:t>d</w:t>
      </w:r>
      <w:r w:rsidRPr="00B36B62">
        <w:rPr>
          <w:rFonts w:ascii="Verdana" w:hAnsi="Verdana"/>
          <w:bCs/>
          <w:sz w:val="20"/>
          <w:szCs w:val="20"/>
        </w:rPr>
        <w:t xml:space="preserve"> everyone </w:t>
      </w:r>
      <w:r>
        <w:rPr>
          <w:rFonts w:ascii="Verdana" w:hAnsi="Verdana"/>
          <w:bCs/>
          <w:sz w:val="20"/>
          <w:szCs w:val="20"/>
        </w:rPr>
        <w:t>was</w:t>
      </w:r>
      <w:r w:rsidRPr="00B36B62">
        <w:rPr>
          <w:rFonts w:ascii="Verdana" w:hAnsi="Verdana"/>
          <w:bCs/>
          <w:sz w:val="20"/>
          <w:szCs w:val="20"/>
        </w:rPr>
        <w:t xml:space="preserve"> aware of </w:t>
      </w:r>
      <w:r>
        <w:rPr>
          <w:rFonts w:ascii="Verdana" w:hAnsi="Verdana"/>
          <w:bCs/>
          <w:sz w:val="20"/>
          <w:szCs w:val="20"/>
        </w:rPr>
        <w:t xml:space="preserve">this new process and </w:t>
      </w:r>
      <w:r w:rsidRPr="00B36B62">
        <w:rPr>
          <w:rFonts w:ascii="Verdana" w:hAnsi="Verdana"/>
          <w:bCs/>
          <w:sz w:val="20"/>
          <w:szCs w:val="20"/>
        </w:rPr>
        <w:t xml:space="preserve">who </w:t>
      </w:r>
      <w:r>
        <w:rPr>
          <w:rFonts w:ascii="Verdana" w:hAnsi="Verdana"/>
          <w:bCs/>
          <w:sz w:val="20"/>
          <w:szCs w:val="20"/>
        </w:rPr>
        <w:t>to</w:t>
      </w:r>
      <w:r w:rsidRPr="00B36B62">
        <w:rPr>
          <w:rFonts w:ascii="Verdana" w:hAnsi="Verdana"/>
          <w:bCs/>
          <w:sz w:val="20"/>
          <w:szCs w:val="20"/>
        </w:rPr>
        <w:t xml:space="preserve"> approach. I sent the agenda to the chair for review earlier than usual, aware that this needed to be completed </w:t>
      </w:r>
      <w:r>
        <w:rPr>
          <w:rFonts w:ascii="Verdana" w:hAnsi="Verdana"/>
          <w:bCs/>
          <w:sz w:val="20"/>
          <w:szCs w:val="20"/>
        </w:rPr>
        <w:t>in advance</w:t>
      </w:r>
      <w:r w:rsidRPr="00B36B62">
        <w:rPr>
          <w:rFonts w:ascii="Verdana" w:hAnsi="Verdana"/>
          <w:bCs/>
          <w:sz w:val="20"/>
          <w:szCs w:val="20"/>
        </w:rPr>
        <w:t xml:space="preserve"> so that it could be sent to the unit </w:t>
      </w:r>
      <w:r>
        <w:rPr>
          <w:rFonts w:ascii="Verdana" w:hAnsi="Verdana"/>
          <w:bCs/>
          <w:sz w:val="20"/>
          <w:szCs w:val="20"/>
        </w:rPr>
        <w:t xml:space="preserve">a week </w:t>
      </w:r>
      <w:r w:rsidRPr="00B36B62">
        <w:rPr>
          <w:rFonts w:ascii="Verdana" w:hAnsi="Verdana"/>
          <w:bCs/>
          <w:sz w:val="20"/>
          <w:szCs w:val="20"/>
        </w:rPr>
        <w:t>before the meeting.</w:t>
      </w:r>
      <w:r>
        <w:rPr>
          <w:rFonts w:ascii="Verdana" w:hAnsi="Verdana"/>
          <w:bCs/>
          <w:sz w:val="20"/>
          <w:szCs w:val="20"/>
        </w:rPr>
        <w:t xml:space="preserve"> In terms of minutes, DJ and I received positive feedback from </w:t>
      </w:r>
      <w:r w:rsidR="00B4647F">
        <w:rPr>
          <w:rFonts w:ascii="Verdana" w:hAnsi="Verdana"/>
          <w:bCs/>
          <w:sz w:val="20"/>
          <w:szCs w:val="20"/>
        </w:rPr>
        <w:t>senior</w:t>
      </w:r>
      <w:r>
        <w:rPr>
          <w:rFonts w:ascii="Verdana" w:hAnsi="Verdana"/>
          <w:bCs/>
          <w:sz w:val="20"/>
          <w:szCs w:val="20"/>
        </w:rPr>
        <w:t xml:space="preserve"> about the professional standard of our minutes. Additionally, after talking to </w:t>
      </w:r>
      <w:r w:rsidR="00B4647F">
        <w:rPr>
          <w:rFonts w:ascii="Verdana" w:hAnsi="Verdana"/>
          <w:bCs/>
          <w:sz w:val="20"/>
          <w:szCs w:val="20"/>
        </w:rPr>
        <w:t>senior</w:t>
      </w:r>
      <w:r>
        <w:rPr>
          <w:rFonts w:ascii="Verdana" w:hAnsi="Verdana"/>
          <w:bCs/>
          <w:sz w:val="20"/>
          <w:szCs w:val="20"/>
        </w:rPr>
        <w:t xml:space="preserve"> about how the VTC process works, I created an instruction document in the Research Assistant Suggestions Meeting folder with the procedure and codes needed to set this up in the future.</w:t>
      </w:r>
      <w:r w:rsidR="00E701A3">
        <w:rPr>
          <w:rFonts w:ascii="Verdana" w:hAnsi="Verdana"/>
          <w:bCs/>
          <w:sz w:val="20"/>
          <w:szCs w:val="20"/>
        </w:rPr>
        <w:t xml:space="preserve"> This will ensure future students can set up the dial in process, without </w:t>
      </w:r>
      <w:r w:rsidR="00B4647F">
        <w:rPr>
          <w:rFonts w:ascii="Verdana" w:hAnsi="Verdana"/>
          <w:bCs/>
          <w:sz w:val="20"/>
          <w:szCs w:val="20"/>
        </w:rPr>
        <w:t>senior’s</w:t>
      </w:r>
      <w:r w:rsidR="00E701A3">
        <w:rPr>
          <w:rFonts w:ascii="Verdana" w:hAnsi="Verdana"/>
          <w:bCs/>
          <w:sz w:val="20"/>
          <w:szCs w:val="20"/>
        </w:rPr>
        <w:t xml:space="preserve"> assistance, showing an ability to take ownership of improving existing processes. </w:t>
      </w:r>
    </w:p>
    <w:p w:rsidR="002861D8" w:rsidRDefault="002861D8" w:rsidP="002861D8">
      <w:pPr>
        <w:rPr>
          <w:rFonts w:ascii="Verdana" w:hAnsi="Verdana"/>
          <w:bCs/>
          <w:sz w:val="20"/>
          <w:szCs w:val="20"/>
        </w:rPr>
      </w:pPr>
    </w:p>
    <w:p w:rsidR="00572828" w:rsidRPr="00B36B62" w:rsidRDefault="00900F8A" w:rsidP="00572828">
      <w:pPr>
        <w:rPr>
          <w:rFonts w:ascii="Verdana" w:hAnsi="Verdana"/>
          <w:b/>
          <w:color w:val="548DD4" w:themeColor="text2" w:themeTint="99"/>
          <w:sz w:val="20"/>
          <w:szCs w:val="20"/>
        </w:rPr>
      </w:pPr>
      <w:r w:rsidRPr="00B36B62">
        <w:rPr>
          <w:rFonts w:ascii="Verdana" w:hAnsi="Verdana"/>
          <w:b/>
          <w:color w:val="548DD4" w:themeColor="text2" w:themeTint="99"/>
          <w:sz w:val="20"/>
          <w:szCs w:val="20"/>
        </w:rPr>
        <w:t xml:space="preserve">To </w:t>
      </w:r>
      <w:r w:rsidR="007351A8" w:rsidRPr="00B36B62">
        <w:rPr>
          <w:rFonts w:ascii="Verdana" w:hAnsi="Verdana"/>
          <w:b/>
          <w:color w:val="548DD4" w:themeColor="text2" w:themeTint="99"/>
          <w:sz w:val="20"/>
          <w:szCs w:val="20"/>
        </w:rPr>
        <w:t>schedule and organise the suggestions meeting</w:t>
      </w:r>
      <w:r w:rsidR="00263A7A" w:rsidRPr="00B36B62">
        <w:rPr>
          <w:rFonts w:ascii="Verdana" w:hAnsi="Verdana"/>
          <w:b/>
          <w:color w:val="548DD4" w:themeColor="text2" w:themeTint="99"/>
          <w:sz w:val="20"/>
          <w:szCs w:val="20"/>
        </w:rPr>
        <w:t xml:space="preserve"> on a quarterly</w:t>
      </w:r>
      <w:r w:rsidR="00433AC7" w:rsidRPr="00B36B62">
        <w:rPr>
          <w:rFonts w:ascii="Verdana" w:hAnsi="Verdana"/>
          <w:b/>
          <w:color w:val="548DD4" w:themeColor="text2" w:themeTint="99"/>
          <w:sz w:val="20"/>
          <w:szCs w:val="20"/>
        </w:rPr>
        <w:t xml:space="preserve"> basis.</w:t>
      </w:r>
      <w:r w:rsidR="007351A8" w:rsidRPr="00B36B62">
        <w:rPr>
          <w:rFonts w:ascii="Verdana" w:hAnsi="Verdana"/>
          <w:b/>
          <w:color w:val="548DD4" w:themeColor="text2" w:themeTint="99"/>
          <w:sz w:val="20"/>
          <w:szCs w:val="20"/>
        </w:rPr>
        <w:t xml:space="preserve"> </w:t>
      </w:r>
    </w:p>
    <w:p w:rsidR="00263A7A" w:rsidRPr="00B36B62" w:rsidRDefault="00263A7A" w:rsidP="00263A7A">
      <w:pPr>
        <w:numPr>
          <w:ilvl w:val="0"/>
          <w:numId w:val="6"/>
        </w:numPr>
        <w:rPr>
          <w:rFonts w:ascii="Verdana" w:hAnsi="Verdana"/>
          <w:color w:val="548DD4" w:themeColor="text2" w:themeTint="99"/>
          <w:sz w:val="20"/>
          <w:szCs w:val="20"/>
        </w:rPr>
      </w:pPr>
      <w:r w:rsidRPr="00B36B62">
        <w:rPr>
          <w:rFonts w:ascii="Verdana" w:hAnsi="Verdana"/>
          <w:color w:val="548DD4" w:themeColor="text2" w:themeTint="99"/>
          <w:sz w:val="20"/>
          <w:szCs w:val="20"/>
        </w:rPr>
        <w:t>To compile and circulate all items prior to the meeting to all relevant parties.</w:t>
      </w:r>
    </w:p>
    <w:p w:rsidR="007351A8" w:rsidRPr="00B36B62" w:rsidRDefault="007351A8" w:rsidP="00572828">
      <w:pPr>
        <w:numPr>
          <w:ilvl w:val="0"/>
          <w:numId w:val="6"/>
        </w:numPr>
        <w:rPr>
          <w:rFonts w:ascii="Verdana" w:hAnsi="Verdana"/>
          <w:color w:val="548DD4" w:themeColor="text2" w:themeTint="99"/>
          <w:sz w:val="20"/>
          <w:szCs w:val="20"/>
        </w:rPr>
      </w:pPr>
      <w:r w:rsidRPr="00B36B62">
        <w:rPr>
          <w:rFonts w:ascii="Verdana" w:hAnsi="Verdana"/>
          <w:color w:val="548DD4" w:themeColor="text2" w:themeTint="99"/>
          <w:sz w:val="20"/>
          <w:szCs w:val="20"/>
        </w:rPr>
        <w:t>To take accurate minutes of the meeting and circulate these within agreed timescales.</w:t>
      </w:r>
    </w:p>
    <w:p w:rsidR="00A14FB4" w:rsidRPr="00B36B62" w:rsidRDefault="00A14FB4" w:rsidP="005F527A">
      <w:pPr>
        <w:rPr>
          <w:rFonts w:ascii="Verdana" w:hAnsi="Verdana"/>
          <w:b/>
          <w:color w:val="548DD4" w:themeColor="text2" w:themeTint="99"/>
          <w:sz w:val="20"/>
          <w:szCs w:val="20"/>
        </w:rPr>
      </w:pPr>
    </w:p>
    <w:p w:rsidR="0097637E" w:rsidRPr="00B36B62" w:rsidRDefault="0097637E" w:rsidP="00BD2B9B">
      <w:pPr>
        <w:rPr>
          <w:rFonts w:ascii="Verdana" w:hAnsi="Verdana"/>
          <w:b/>
          <w:color w:val="548DD4" w:themeColor="text2" w:themeTint="99"/>
          <w:sz w:val="20"/>
          <w:szCs w:val="20"/>
        </w:rPr>
      </w:pPr>
    </w:p>
    <w:p w:rsidR="00BD2B9B" w:rsidRPr="00B36B62" w:rsidRDefault="00BD2B9B" w:rsidP="00BD2B9B">
      <w:pPr>
        <w:rPr>
          <w:rFonts w:ascii="Verdana" w:hAnsi="Verdana"/>
          <w:b/>
          <w:color w:val="548DD4" w:themeColor="text2" w:themeTint="99"/>
          <w:sz w:val="20"/>
          <w:szCs w:val="20"/>
        </w:rPr>
      </w:pPr>
      <w:r w:rsidRPr="00B36B62">
        <w:rPr>
          <w:rFonts w:ascii="Verdana" w:hAnsi="Verdana"/>
          <w:b/>
          <w:color w:val="548DD4" w:themeColor="text2" w:themeTint="99"/>
          <w:sz w:val="20"/>
          <w:szCs w:val="20"/>
        </w:rPr>
        <w:t>Managing a quality service</w:t>
      </w:r>
    </w:p>
    <w:p w:rsidR="00BD2B9B" w:rsidRPr="00B36B62" w:rsidRDefault="00BD2B9B" w:rsidP="00BD2B9B">
      <w:pPr>
        <w:numPr>
          <w:ilvl w:val="0"/>
          <w:numId w:val="11"/>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Actively seek information from individuals to understand their needs and expectations. </w:t>
      </w:r>
    </w:p>
    <w:p w:rsidR="00BD2B9B" w:rsidRPr="00B36B62" w:rsidRDefault="00BD2B9B" w:rsidP="00BD2B9B">
      <w:pPr>
        <w:numPr>
          <w:ilvl w:val="0"/>
          <w:numId w:val="11"/>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Act to prevent problems, reporting issues were necessary. </w:t>
      </w:r>
    </w:p>
    <w:p w:rsidR="00BD2B9B" w:rsidRPr="00B36B62" w:rsidRDefault="00BD2B9B" w:rsidP="00BD2B9B">
      <w:pPr>
        <w:numPr>
          <w:ilvl w:val="0"/>
          <w:numId w:val="11"/>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Take ownership of issues, focus on providing the right solution and keep individuals and delivery partners up to date with progress. </w:t>
      </w:r>
    </w:p>
    <w:p w:rsidR="005766E8" w:rsidRPr="00B36B62" w:rsidRDefault="005766E8" w:rsidP="00F50A4F">
      <w:pPr>
        <w:rPr>
          <w:rFonts w:ascii="Verdana" w:hAnsi="Verdana"/>
          <w:color w:val="548DD4" w:themeColor="text2" w:themeTint="99"/>
          <w:sz w:val="20"/>
          <w:szCs w:val="20"/>
        </w:rPr>
      </w:pPr>
    </w:p>
    <w:p w:rsidR="006B3DCC" w:rsidRPr="00B36B62" w:rsidRDefault="006B3DCC" w:rsidP="006B3DCC">
      <w:pPr>
        <w:rPr>
          <w:rFonts w:ascii="Verdana" w:hAnsi="Verdana"/>
          <w:b/>
          <w:color w:val="548DD4" w:themeColor="text2" w:themeTint="99"/>
          <w:sz w:val="20"/>
          <w:szCs w:val="20"/>
        </w:rPr>
      </w:pPr>
    </w:p>
    <w:p w:rsidR="00B4647F" w:rsidRDefault="002861D8" w:rsidP="00B4647F">
      <w:pPr>
        <w:rPr>
          <w:rFonts w:ascii="Verdana" w:hAnsi="Verdana"/>
          <w:bCs/>
          <w:sz w:val="20"/>
          <w:szCs w:val="20"/>
        </w:rPr>
      </w:pPr>
      <w:r>
        <w:rPr>
          <w:rFonts w:ascii="Verdana" w:hAnsi="Verdana"/>
          <w:bCs/>
          <w:sz w:val="20"/>
          <w:szCs w:val="20"/>
        </w:rPr>
        <w:t xml:space="preserve">My research project has involved logging information on </w:t>
      </w:r>
      <w:r w:rsidR="00B4647F">
        <w:rPr>
          <w:rFonts w:ascii="Verdana" w:hAnsi="Verdana"/>
          <w:bCs/>
          <w:sz w:val="20"/>
          <w:szCs w:val="20"/>
        </w:rPr>
        <w:t xml:space="preserve">various databases. </w:t>
      </w:r>
      <w:r>
        <w:rPr>
          <w:rFonts w:ascii="Verdana" w:hAnsi="Verdana"/>
          <w:bCs/>
          <w:sz w:val="20"/>
          <w:szCs w:val="20"/>
        </w:rPr>
        <w:t xml:space="preserve">For example, I’ve </w:t>
      </w:r>
      <w:r w:rsidR="00B4647F">
        <w:rPr>
          <w:rFonts w:ascii="Verdana" w:hAnsi="Verdana"/>
          <w:bCs/>
          <w:sz w:val="20"/>
          <w:szCs w:val="20"/>
        </w:rPr>
        <w:t>utilised information from crime reports</w:t>
      </w:r>
      <w:r>
        <w:rPr>
          <w:rFonts w:ascii="Verdana" w:hAnsi="Verdana"/>
          <w:bCs/>
          <w:sz w:val="20"/>
          <w:szCs w:val="20"/>
        </w:rPr>
        <w:t xml:space="preserve">. </w:t>
      </w:r>
      <w:r w:rsidR="004B7150">
        <w:rPr>
          <w:rFonts w:ascii="Verdana" w:hAnsi="Verdana"/>
          <w:bCs/>
          <w:sz w:val="20"/>
          <w:szCs w:val="20"/>
        </w:rPr>
        <w:t xml:space="preserve">I have been granted responsibility for </w:t>
      </w:r>
      <w:r w:rsidR="00B4647F">
        <w:rPr>
          <w:rFonts w:ascii="Verdana" w:hAnsi="Verdana"/>
          <w:bCs/>
          <w:sz w:val="20"/>
          <w:szCs w:val="20"/>
        </w:rPr>
        <w:t>updating case databases</w:t>
      </w:r>
      <w:r w:rsidR="004B7150">
        <w:rPr>
          <w:rFonts w:ascii="Verdana" w:hAnsi="Verdana"/>
          <w:bCs/>
          <w:sz w:val="20"/>
          <w:szCs w:val="20"/>
        </w:rPr>
        <w:t xml:space="preserve"> </w:t>
      </w:r>
      <w:r w:rsidR="00B4647F">
        <w:rPr>
          <w:rFonts w:ascii="Verdana" w:hAnsi="Verdana"/>
          <w:bCs/>
          <w:sz w:val="20"/>
          <w:szCs w:val="20"/>
        </w:rPr>
        <w:t>used for analysis.</w:t>
      </w:r>
    </w:p>
    <w:p w:rsidR="00B4647F" w:rsidRDefault="00B4647F" w:rsidP="00B4647F">
      <w:pPr>
        <w:rPr>
          <w:rFonts w:ascii="Verdana" w:hAnsi="Verdana"/>
          <w:bCs/>
          <w:sz w:val="20"/>
          <w:szCs w:val="20"/>
        </w:rPr>
      </w:pPr>
    </w:p>
    <w:p w:rsidR="002861D8" w:rsidRDefault="00B4647F" w:rsidP="00B4647F">
      <w:pPr>
        <w:rPr>
          <w:rFonts w:ascii="Verdana" w:hAnsi="Verdana"/>
          <w:bCs/>
          <w:sz w:val="20"/>
          <w:szCs w:val="20"/>
        </w:rPr>
      </w:pPr>
      <w:r>
        <w:rPr>
          <w:rFonts w:ascii="Verdana" w:hAnsi="Verdana"/>
          <w:bCs/>
          <w:sz w:val="20"/>
          <w:szCs w:val="20"/>
        </w:rPr>
        <w:t xml:space="preserve">Visit to another partner </w:t>
      </w:r>
      <w:r w:rsidR="00252383" w:rsidRPr="00F32D7D">
        <w:rPr>
          <w:rFonts w:ascii="Verdana" w:hAnsi="Verdana"/>
          <w:bCs/>
          <w:sz w:val="20"/>
          <w:szCs w:val="20"/>
        </w:rPr>
        <w:t>office for which I received feedback from a senior that I had acted in a professional and respe</w:t>
      </w:r>
      <w:r>
        <w:rPr>
          <w:rFonts w:ascii="Verdana" w:hAnsi="Verdana"/>
          <w:bCs/>
          <w:sz w:val="20"/>
          <w:szCs w:val="20"/>
        </w:rPr>
        <w:t>ctful way.</w:t>
      </w:r>
    </w:p>
    <w:p w:rsidR="002861D8" w:rsidRDefault="002861D8" w:rsidP="002861D8">
      <w:pPr>
        <w:rPr>
          <w:rFonts w:ascii="Verdana" w:hAnsi="Verdana"/>
          <w:bCs/>
          <w:sz w:val="20"/>
          <w:szCs w:val="20"/>
        </w:rPr>
      </w:pPr>
    </w:p>
    <w:p w:rsidR="006B3DCC" w:rsidRPr="00B36B62" w:rsidRDefault="006B3DCC" w:rsidP="006B3DCC">
      <w:pPr>
        <w:rPr>
          <w:rFonts w:ascii="Verdana" w:hAnsi="Verdana"/>
          <w:b/>
          <w:color w:val="548DD4" w:themeColor="text2" w:themeTint="99"/>
          <w:sz w:val="20"/>
          <w:szCs w:val="20"/>
        </w:rPr>
      </w:pPr>
      <w:r w:rsidRPr="00B36B62">
        <w:rPr>
          <w:rFonts w:ascii="Verdana" w:hAnsi="Verdana"/>
          <w:b/>
          <w:color w:val="548DD4" w:themeColor="text2" w:themeTint="99"/>
          <w:sz w:val="20"/>
          <w:szCs w:val="20"/>
        </w:rPr>
        <w:t>To assist with data entry on both ViCLAS and SID systems.</w:t>
      </w:r>
    </w:p>
    <w:p w:rsidR="006B3DCC" w:rsidRPr="00B36B62" w:rsidRDefault="006B3DCC" w:rsidP="006B3DCC">
      <w:pPr>
        <w:rPr>
          <w:rFonts w:ascii="Verdana" w:hAnsi="Verdana"/>
          <w:bCs/>
          <w:color w:val="548DD4" w:themeColor="text2" w:themeTint="99"/>
          <w:sz w:val="20"/>
          <w:szCs w:val="20"/>
        </w:rPr>
      </w:pPr>
      <w:r w:rsidRPr="00B36B62">
        <w:rPr>
          <w:rFonts w:ascii="Verdana" w:hAnsi="Verdana"/>
          <w:bCs/>
          <w:color w:val="548DD4" w:themeColor="text2" w:themeTint="99"/>
          <w:sz w:val="20"/>
          <w:szCs w:val="20"/>
        </w:rPr>
        <w:t>To assist in the back record conversion of key question on the ViCLAS database where changes have been made to the database, and resolve data integrity issues when they are identified as directed by the Data Analyst.</w:t>
      </w:r>
    </w:p>
    <w:p w:rsidR="006B3DCC" w:rsidRPr="00B36B62" w:rsidRDefault="006B3DCC" w:rsidP="006B3DCC">
      <w:pPr>
        <w:rPr>
          <w:rFonts w:ascii="Verdana" w:hAnsi="Verdana"/>
          <w:color w:val="548DD4" w:themeColor="text2" w:themeTint="99"/>
          <w:sz w:val="20"/>
          <w:szCs w:val="20"/>
        </w:rPr>
      </w:pPr>
      <w:r w:rsidRPr="00B36B62">
        <w:rPr>
          <w:rFonts w:ascii="Verdana" w:hAnsi="Verdana"/>
          <w:bCs/>
          <w:color w:val="548DD4" w:themeColor="text2" w:themeTint="99"/>
          <w:sz w:val="20"/>
          <w:szCs w:val="20"/>
        </w:rPr>
        <w:t>To enter ACRO cases on the SID system on in an accurate and timely manner.</w:t>
      </w:r>
    </w:p>
    <w:p w:rsidR="006B3DCC" w:rsidRPr="00B36B62" w:rsidRDefault="006B3DCC" w:rsidP="006B3DCC">
      <w:pPr>
        <w:rPr>
          <w:rFonts w:ascii="Verdana" w:hAnsi="Verdana"/>
          <w:color w:val="548DD4" w:themeColor="text2" w:themeTint="99"/>
          <w:sz w:val="20"/>
          <w:szCs w:val="20"/>
        </w:rPr>
      </w:pPr>
    </w:p>
    <w:p w:rsidR="006B3DCC" w:rsidRPr="00B36B62" w:rsidRDefault="006B3DCC" w:rsidP="006B3DCC">
      <w:pPr>
        <w:rPr>
          <w:rFonts w:ascii="Verdana" w:hAnsi="Verdana"/>
          <w:b/>
          <w:color w:val="548DD4" w:themeColor="text2" w:themeTint="99"/>
          <w:sz w:val="20"/>
          <w:szCs w:val="20"/>
        </w:rPr>
      </w:pPr>
      <w:r w:rsidRPr="00B36B62">
        <w:rPr>
          <w:rFonts w:ascii="Verdana" w:hAnsi="Verdana"/>
          <w:b/>
          <w:color w:val="548DD4" w:themeColor="text2" w:themeTint="99"/>
          <w:sz w:val="20"/>
          <w:szCs w:val="20"/>
        </w:rPr>
        <w:t>Making Effective Decisions</w:t>
      </w:r>
    </w:p>
    <w:p w:rsidR="006B3DCC" w:rsidRPr="00B36B62" w:rsidRDefault="006B3DCC" w:rsidP="006B3DCC">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Make and record effective decisions following the appropriate decision making criteria or guidance. </w:t>
      </w:r>
    </w:p>
    <w:p w:rsidR="006B3DCC" w:rsidRPr="00B36B62" w:rsidRDefault="006B3DCC" w:rsidP="006B3DCC">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Asked questions when unsure what to do.</w:t>
      </w:r>
    </w:p>
    <w:p w:rsidR="006B3DCC" w:rsidRPr="00B36B62" w:rsidRDefault="006B3DCC" w:rsidP="006B3DCC">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Investigate and respond to gaps errors and irregularities in information. </w:t>
      </w:r>
    </w:p>
    <w:p w:rsidR="006B3DCC" w:rsidRPr="00B36B62" w:rsidRDefault="006B3DCC" w:rsidP="006B3DCC">
      <w:pPr>
        <w:numPr>
          <w:ilvl w:val="0"/>
          <w:numId w:val="8"/>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Speak up to clarify decisions and query these constructively. </w:t>
      </w:r>
    </w:p>
    <w:p w:rsidR="00324E1A" w:rsidRPr="00B36B62" w:rsidRDefault="00324E1A" w:rsidP="00572828">
      <w:pPr>
        <w:rPr>
          <w:rFonts w:ascii="Verdana" w:hAnsi="Verdana"/>
          <w:b/>
          <w:color w:val="548DD4" w:themeColor="text2" w:themeTint="99"/>
          <w:sz w:val="20"/>
          <w:szCs w:val="20"/>
        </w:rPr>
      </w:pPr>
    </w:p>
    <w:p w:rsidR="004A2888" w:rsidRDefault="004A2888" w:rsidP="00E574A1">
      <w:pPr>
        <w:rPr>
          <w:rFonts w:ascii="Verdana" w:hAnsi="Verdana"/>
          <w:bCs/>
          <w:sz w:val="20"/>
          <w:szCs w:val="20"/>
        </w:rPr>
      </w:pPr>
    </w:p>
    <w:p w:rsidR="00B36B62" w:rsidRPr="00B36B62" w:rsidRDefault="00B36B62" w:rsidP="00572828">
      <w:pPr>
        <w:rPr>
          <w:rFonts w:ascii="Verdana" w:hAnsi="Verdana"/>
          <w:b/>
          <w:color w:val="548DD4" w:themeColor="text2" w:themeTint="99"/>
          <w:sz w:val="20"/>
          <w:szCs w:val="20"/>
        </w:rPr>
      </w:pPr>
    </w:p>
    <w:p w:rsidR="00C73F0F" w:rsidRDefault="00F843C8" w:rsidP="00F843C8">
      <w:pPr>
        <w:rPr>
          <w:rFonts w:ascii="Verdana" w:hAnsi="Verdana"/>
          <w:bCs/>
          <w:sz w:val="20"/>
          <w:szCs w:val="20"/>
        </w:rPr>
      </w:pPr>
      <w:r>
        <w:rPr>
          <w:rFonts w:ascii="Verdana" w:hAnsi="Verdana"/>
          <w:bCs/>
          <w:sz w:val="20"/>
          <w:szCs w:val="20"/>
        </w:rPr>
        <w:t>Managed a large dataset – including data integrity check.</w:t>
      </w:r>
      <w:r w:rsidR="00C73F0F">
        <w:rPr>
          <w:rFonts w:ascii="Verdana" w:hAnsi="Verdana"/>
          <w:bCs/>
          <w:sz w:val="20"/>
          <w:szCs w:val="20"/>
        </w:rPr>
        <w:t xml:space="preserve"> I communicated with colleagues </w:t>
      </w:r>
      <w:r>
        <w:rPr>
          <w:rFonts w:ascii="Verdana" w:hAnsi="Verdana"/>
          <w:bCs/>
          <w:sz w:val="20"/>
          <w:szCs w:val="20"/>
        </w:rPr>
        <w:t xml:space="preserve">to gain there support in filling </w:t>
      </w:r>
      <w:r w:rsidR="00C73F0F">
        <w:rPr>
          <w:rFonts w:ascii="Verdana" w:hAnsi="Verdana"/>
          <w:bCs/>
          <w:sz w:val="20"/>
          <w:szCs w:val="20"/>
        </w:rPr>
        <w:t xml:space="preserve">gaps in my data set. </w:t>
      </w:r>
    </w:p>
    <w:p w:rsidR="00F843C8" w:rsidRPr="00F917A3" w:rsidRDefault="00F843C8" w:rsidP="00F843C8">
      <w:pPr>
        <w:rPr>
          <w:rFonts w:ascii="Verdana" w:hAnsi="Verdana"/>
          <w:bCs/>
          <w:sz w:val="20"/>
          <w:szCs w:val="20"/>
        </w:rPr>
      </w:pPr>
    </w:p>
    <w:p w:rsidR="00735CF3" w:rsidRPr="00F917A3" w:rsidRDefault="00735CF3" w:rsidP="00F843C8">
      <w:pPr>
        <w:rPr>
          <w:rFonts w:ascii="Verdana" w:hAnsi="Verdana"/>
          <w:bCs/>
          <w:sz w:val="20"/>
          <w:szCs w:val="20"/>
        </w:rPr>
      </w:pPr>
      <w:r w:rsidRPr="00F917A3">
        <w:rPr>
          <w:rFonts w:ascii="Verdana" w:hAnsi="Verdana"/>
          <w:bCs/>
          <w:sz w:val="20"/>
          <w:szCs w:val="20"/>
        </w:rPr>
        <w:t xml:space="preserve">I have also been involved in </w:t>
      </w:r>
      <w:r w:rsidR="00F843C8">
        <w:rPr>
          <w:rFonts w:ascii="Verdana" w:hAnsi="Verdana"/>
          <w:bCs/>
          <w:sz w:val="20"/>
          <w:szCs w:val="20"/>
        </w:rPr>
        <w:t>the development of a performance statistics product</w:t>
      </w:r>
      <w:r w:rsidRPr="00F917A3">
        <w:rPr>
          <w:rFonts w:ascii="Verdana" w:hAnsi="Verdana"/>
          <w:bCs/>
          <w:sz w:val="20"/>
          <w:szCs w:val="20"/>
        </w:rPr>
        <w:t xml:space="preserve"> </w:t>
      </w:r>
      <w:r w:rsidR="00F843C8">
        <w:rPr>
          <w:rFonts w:ascii="Verdana" w:hAnsi="Verdana"/>
          <w:bCs/>
          <w:sz w:val="20"/>
          <w:szCs w:val="20"/>
        </w:rPr>
        <w:t>for senior managers</w:t>
      </w:r>
      <w:r w:rsidRPr="00F917A3">
        <w:rPr>
          <w:rFonts w:ascii="Verdana" w:hAnsi="Verdana"/>
          <w:bCs/>
          <w:sz w:val="20"/>
          <w:szCs w:val="20"/>
        </w:rPr>
        <w:t xml:space="preserve">. I have utilised my Excel skills to produce graphs of unit performance. These improved upon the original draft through making the </w:t>
      </w:r>
      <w:r w:rsidR="00F843C8">
        <w:rPr>
          <w:rFonts w:ascii="Verdana" w:hAnsi="Verdana"/>
          <w:bCs/>
          <w:sz w:val="20"/>
          <w:szCs w:val="20"/>
        </w:rPr>
        <w:t>product</w:t>
      </w:r>
      <w:r w:rsidRPr="00F917A3">
        <w:rPr>
          <w:rFonts w:ascii="Verdana" w:hAnsi="Verdana"/>
          <w:bCs/>
          <w:sz w:val="20"/>
          <w:szCs w:val="20"/>
        </w:rPr>
        <w:t xml:space="preserve"> more visually attractive and clearer to read. This has been well received </w:t>
      </w:r>
      <w:r w:rsidR="00D56689" w:rsidRPr="00F917A3">
        <w:rPr>
          <w:rFonts w:ascii="Verdana" w:hAnsi="Verdana"/>
          <w:bCs/>
          <w:sz w:val="20"/>
          <w:szCs w:val="20"/>
        </w:rPr>
        <w:t>by those higher up the chain and evidences suggesting new and innovative ways to display performance statistics.</w:t>
      </w:r>
      <w:r w:rsidR="00F917A3" w:rsidRPr="00F917A3">
        <w:rPr>
          <w:rFonts w:ascii="Verdana" w:hAnsi="Verdana"/>
          <w:bCs/>
          <w:sz w:val="20"/>
          <w:szCs w:val="20"/>
        </w:rPr>
        <w:t xml:space="preserve"> This has really improved my understanding of the bigger picture beyond </w:t>
      </w:r>
      <w:r w:rsidR="00F843C8">
        <w:rPr>
          <w:rFonts w:ascii="Verdana" w:hAnsi="Verdana"/>
          <w:bCs/>
          <w:sz w:val="20"/>
          <w:szCs w:val="20"/>
        </w:rPr>
        <w:t>my unit</w:t>
      </w:r>
      <w:r w:rsidR="00F917A3" w:rsidRPr="00F917A3">
        <w:rPr>
          <w:rFonts w:ascii="Verdana" w:hAnsi="Verdana"/>
          <w:bCs/>
          <w:sz w:val="20"/>
          <w:szCs w:val="20"/>
        </w:rPr>
        <w:t xml:space="preserve">. </w:t>
      </w:r>
      <w:r w:rsidR="00F843C8">
        <w:rPr>
          <w:rFonts w:ascii="Verdana" w:hAnsi="Verdana"/>
          <w:bCs/>
          <w:sz w:val="20"/>
          <w:szCs w:val="20"/>
        </w:rPr>
        <w:t>Understand</w:t>
      </w:r>
      <w:r w:rsidR="00F917A3" w:rsidRPr="00F917A3">
        <w:rPr>
          <w:rFonts w:ascii="Verdana" w:hAnsi="Verdana"/>
          <w:bCs/>
          <w:sz w:val="20"/>
          <w:szCs w:val="20"/>
        </w:rPr>
        <w:t xml:space="preserve"> the makeup of the NIC and how performance reporting works up the chain. I have also gained specific insights into the other</w:t>
      </w:r>
      <w:r w:rsidR="00F917A3">
        <w:rPr>
          <w:rFonts w:ascii="Verdana" w:hAnsi="Verdana"/>
          <w:bCs/>
          <w:sz w:val="20"/>
          <w:szCs w:val="20"/>
        </w:rPr>
        <w:t xml:space="preserve"> </w:t>
      </w:r>
      <w:r w:rsidR="00F917A3">
        <w:rPr>
          <w:rFonts w:ascii="Verdana" w:hAnsi="Verdana"/>
          <w:bCs/>
          <w:sz w:val="20"/>
          <w:szCs w:val="20"/>
        </w:rPr>
        <w:lastRenderedPageBreak/>
        <w:t>NIC</w:t>
      </w:r>
      <w:r w:rsidR="00F917A3" w:rsidRPr="00F917A3">
        <w:rPr>
          <w:rFonts w:ascii="Verdana" w:hAnsi="Verdana"/>
          <w:bCs/>
          <w:sz w:val="20"/>
          <w:szCs w:val="20"/>
        </w:rPr>
        <w:t xml:space="preserve"> units, including the work they </w:t>
      </w:r>
      <w:r w:rsidR="00F917A3">
        <w:rPr>
          <w:rFonts w:ascii="Verdana" w:hAnsi="Verdana"/>
          <w:bCs/>
          <w:sz w:val="20"/>
          <w:szCs w:val="20"/>
        </w:rPr>
        <w:t xml:space="preserve">receive, their </w:t>
      </w:r>
      <w:r w:rsidR="00F917A3" w:rsidRPr="00F917A3">
        <w:rPr>
          <w:rFonts w:ascii="Verdana" w:hAnsi="Verdana"/>
          <w:bCs/>
          <w:sz w:val="20"/>
          <w:szCs w:val="20"/>
        </w:rPr>
        <w:t>output and the impact of their work, through handling their performance statistics.</w:t>
      </w:r>
    </w:p>
    <w:p w:rsidR="00C73F0F" w:rsidRDefault="00C73F0F" w:rsidP="00C73F0F">
      <w:pPr>
        <w:rPr>
          <w:rFonts w:ascii="Verdana" w:hAnsi="Verdana"/>
          <w:bCs/>
          <w:sz w:val="20"/>
          <w:szCs w:val="20"/>
        </w:rPr>
      </w:pPr>
    </w:p>
    <w:p w:rsidR="00572828" w:rsidRPr="00B36B62" w:rsidRDefault="00572828" w:rsidP="00572828">
      <w:pPr>
        <w:rPr>
          <w:rFonts w:ascii="Verdana" w:hAnsi="Verdana"/>
          <w:b/>
          <w:color w:val="548DD4" w:themeColor="text2" w:themeTint="99"/>
          <w:sz w:val="20"/>
          <w:szCs w:val="20"/>
        </w:rPr>
      </w:pPr>
      <w:r w:rsidRPr="00B36B62">
        <w:rPr>
          <w:rFonts w:ascii="Verdana" w:hAnsi="Verdana"/>
          <w:b/>
          <w:color w:val="548DD4" w:themeColor="text2" w:themeTint="99"/>
          <w:sz w:val="20"/>
          <w:szCs w:val="20"/>
        </w:rPr>
        <w:t>To manage and deliver projects within the agreed timetables, to a suitable standard.</w:t>
      </w:r>
    </w:p>
    <w:p w:rsidR="00F50A4F" w:rsidRPr="00B36B62" w:rsidRDefault="00F50A4F" w:rsidP="00F50A4F">
      <w:pPr>
        <w:rPr>
          <w:rFonts w:ascii="Verdana" w:hAnsi="Verdana"/>
          <w:color w:val="548DD4" w:themeColor="text2" w:themeTint="99"/>
          <w:sz w:val="20"/>
          <w:szCs w:val="20"/>
        </w:rPr>
      </w:pPr>
    </w:p>
    <w:p w:rsidR="00A341C0" w:rsidRPr="00B36B62" w:rsidRDefault="00900F8A" w:rsidP="00F50A4F">
      <w:pPr>
        <w:rPr>
          <w:rFonts w:ascii="Verdana" w:hAnsi="Verdana"/>
          <w:color w:val="548DD4" w:themeColor="text2" w:themeTint="99"/>
          <w:sz w:val="20"/>
          <w:szCs w:val="20"/>
        </w:rPr>
      </w:pPr>
      <w:r w:rsidRPr="00B36B62">
        <w:rPr>
          <w:rFonts w:ascii="Verdana" w:hAnsi="Verdana"/>
          <w:color w:val="548DD4" w:themeColor="text2" w:themeTint="99"/>
          <w:sz w:val="20"/>
          <w:szCs w:val="20"/>
        </w:rPr>
        <w:t>To complete</w:t>
      </w:r>
      <w:r w:rsidR="005827F6" w:rsidRPr="00B36B62">
        <w:rPr>
          <w:rFonts w:ascii="Verdana" w:hAnsi="Verdana"/>
          <w:color w:val="548DD4" w:themeColor="text2" w:themeTint="99"/>
          <w:sz w:val="20"/>
          <w:szCs w:val="20"/>
        </w:rPr>
        <w:t xml:space="preserve"> a</w:t>
      </w:r>
      <w:r w:rsidRPr="00B36B62">
        <w:rPr>
          <w:rFonts w:ascii="Verdana" w:hAnsi="Verdana"/>
          <w:color w:val="548DD4" w:themeColor="text2" w:themeTint="99"/>
          <w:sz w:val="20"/>
          <w:szCs w:val="20"/>
        </w:rPr>
        <w:t xml:space="preserve"> literature</w:t>
      </w:r>
      <w:r w:rsidR="005827F6" w:rsidRPr="00B36B62">
        <w:rPr>
          <w:rFonts w:ascii="Verdana" w:hAnsi="Verdana"/>
          <w:color w:val="548DD4" w:themeColor="text2" w:themeTint="99"/>
          <w:sz w:val="20"/>
          <w:szCs w:val="20"/>
        </w:rPr>
        <w:t xml:space="preserve"> review of the given topic area, to design and implement a methodology and to </w:t>
      </w:r>
      <w:r w:rsidR="00A341C0" w:rsidRPr="00B36B62">
        <w:rPr>
          <w:rFonts w:ascii="Verdana" w:hAnsi="Verdana"/>
          <w:color w:val="548DD4" w:themeColor="text2" w:themeTint="99"/>
          <w:sz w:val="20"/>
          <w:szCs w:val="20"/>
        </w:rPr>
        <w:t xml:space="preserve">produce a final product detailing the work completed. </w:t>
      </w:r>
    </w:p>
    <w:p w:rsidR="00A341C0" w:rsidRPr="00B36B62" w:rsidRDefault="00A341C0" w:rsidP="00F50A4F">
      <w:p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The final report should demonstrate a good understanding of the topic researched, as well as the limitations found and should be produced to a high standard. </w:t>
      </w:r>
    </w:p>
    <w:p w:rsidR="00131835" w:rsidRPr="00B36B62" w:rsidRDefault="00131835" w:rsidP="00F50A4F">
      <w:pPr>
        <w:rPr>
          <w:rFonts w:ascii="Verdana" w:hAnsi="Verdana"/>
          <w:color w:val="548DD4" w:themeColor="text2" w:themeTint="99"/>
          <w:sz w:val="20"/>
          <w:szCs w:val="20"/>
        </w:rPr>
      </w:pPr>
    </w:p>
    <w:p w:rsidR="00BD2B9B" w:rsidRPr="00B36B62" w:rsidRDefault="00BD2B9B" w:rsidP="00BD2B9B">
      <w:pPr>
        <w:rPr>
          <w:rFonts w:ascii="Verdana" w:hAnsi="Verdana"/>
          <w:b/>
          <w:color w:val="548DD4" w:themeColor="text2" w:themeTint="99"/>
          <w:sz w:val="20"/>
          <w:szCs w:val="20"/>
        </w:rPr>
      </w:pPr>
      <w:r w:rsidRPr="00B36B62">
        <w:rPr>
          <w:rFonts w:ascii="Verdana" w:hAnsi="Verdana"/>
          <w:b/>
          <w:color w:val="548DD4" w:themeColor="text2" w:themeTint="99"/>
          <w:sz w:val="20"/>
          <w:szCs w:val="20"/>
        </w:rPr>
        <w:t>Changing and improving</w:t>
      </w:r>
    </w:p>
    <w:p w:rsidR="00BD2B9B" w:rsidRPr="00B36B62" w:rsidRDefault="00BD2B9B" w:rsidP="00BD2B9B">
      <w:pPr>
        <w:numPr>
          <w:ilvl w:val="0"/>
          <w:numId w:val="13"/>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Learn new procedures, seek to exploit new technologies and help colleagues to do the same. </w:t>
      </w:r>
    </w:p>
    <w:p w:rsidR="00BD2B9B" w:rsidRPr="00B36B62" w:rsidRDefault="00BD2B9B" w:rsidP="00BD2B9B">
      <w:pPr>
        <w:numPr>
          <w:ilvl w:val="0"/>
          <w:numId w:val="13"/>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Co-operate with and be open to the possibilities of change and consider ways to implement and adapt to change in own work role. </w:t>
      </w:r>
    </w:p>
    <w:p w:rsidR="00BD2B9B" w:rsidRPr="00B36B62" w:rsidRDefault="00BD2B9B" w:rsidP="00BD2B9B">
      <w:pPr>
        <w:numPr>
          <w:ilvl w:val="0"/>
          <w:numId w:val="13"/>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Be positive about change, adapt rapidly to different ways of working and put effort into making them work. </w:t>
      </w:r>
    </w:p>
    <w:p w:rsidR="00BD2B9B" w:rsidRPr="00B36B62" w:rsidRDefault="00BD2B9B" w:rsidP="00BD2B9B">
      <w:pPr>
        <w:numPr>
          <w:ilvl w:val="0"/>
          <w:numId w:val="13"/>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Be constructive in raising issues with managers about implemented changes and the impact these are having on the service. </w:t>
      </w:r>
    </w:p>
    <w:p w:rsidR="00131835" w:rsidRPr="00B36B62" w:rsidRDefault="00131835" w:rsidP="00F50A4F">
      <w:pPr>
        <w:rPr>
          <w:rFonts w:ascii="Verdana" w:hAnsi="Verdana"/>
          <w:color w:val="548DD4" w:themeColor="text2" w:themeTint="99"/>
          <w:sz w:val="20"/>
          <w:szCs w:val="20"/>
        </w:rPr>
      </w:pPr>
    </w:p>
    <w:p w:rsidR="00BD2B9B" w:rsidRPr="00B36B62" w:rsidRDefault="00BD2B9B" w:rsidP="00BD2B9B">
      <w:pPr>
        <w:rPr>
          <w:rFonts w:ascii="Verdana" w:hAnsi="Verdana"/>
          <w:b/>
          <w:color w:val="548DD4" w:themeColor="text2" w:themeTint="99"/>
          <w:sz w:val="20"/>
          <w:szCs w:val="20"/>
        </w:rPr>
      </w:pPr>
      <w:r w:rsidRPr="00B36B62">
        <w:rPr>
          <w:rFonts w:ascii="Verdana" w:hAnsi="Verdana"/>
          <w:b/>
          <w:color w:val="548DD4" w:themeColor="text2" w:themeTint="99"/>
          <w:sz w:val="20"/>
          <w:szCs w:val="20"/>
        </w:rPr>
        <w:t>Leading and communicating</w:t>
      </w:r>
    </w:p>
    <w:p w:rsidR="00BD2B9B" w:rsidRPr="00B36B62" w:rsidRDefault="00BD2B9B" w:rsidP="00BD2B9B">
      <w:pPr>
        <w:numPr>
          <w:ilvl w:val="0"/>
          <w:numId w:val="9"/>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Put forward their own views in a clear and constructive manner, choosing an appropriate communication method. </w:t>
      </w:r>
    </w:p>
    <w:p w:rsidR="00BD2B9B" w:rsidRPr="00B36B62" w:rsidRDefault="00BD2B9B" w:rsidP="00BD2B9B">
      <w:pPr>
        <w:numPr>
          <w:ilvl w:val="0"/>
          <w:numId w:val="9"/>
        </w:numPr>
        <w:rPr>
          <w:rFonts w:ascii="Verdana" w:hAnsi="Verdana"/>
          <w:color w:val="548DD4" w:themeColor="text2" w:themeTint="99"/>
          <w:sz w:val="20"/>
          <w:szCs w:val="20"/>
        </w:rPr>
      </w:pPr>
      <w:r w:rsidRPr="00B36B62">
        <w:rPr>
          <w:rFonts w:ascii="Verdana" w:hAnsi="Verdana"/>
          <w:color w:val="548DD4" w:themeColor="text2" w:themeTint="99"/>
          <w:sz w:val="20"/>
          <w:szCs w:val="20"/>
        </w:rPr>
        <w:t>Act in a fair and respectful way in dealing with others.</w:t>
      </w:r>
    </w:p>
    <w:p w:rsidR="00BD2B9B" w:rsidRPr="00B36B62" w:rsidRDefault="00BD2B9B" w:rsidP="00BD2B9B">
      <w:pPr>
        <w:numPr>
          <w:ilvl w:val="0"/>
          <w:numId w:val="9"/>
        </w:numPr>
        <w:rPr>
          <w:rFonts w:ascii="Verdana" w:hAnsi="Verdana"/>
          <w:color w:val="548DD4" w:themeColor="text2" w:themeTint="99"/>
          <w:sz w:val="20"/>
          <w:szCs w:val="20"/>
        </w:rPr>
      </w:pPr>
      <w:r w:rsidRPr="00B36B62">
        <w:rPr>
          <w:rFonts w:ascii="Verdana" w:hAnsi="Verdana"/>
          <w:color w:val="548DD4" w:themeColor="text2" w:themeTint="99"/>
          <w:sz w:val="20"/>
          <w:szCs w:val="20"/>
        </w:rPr>
        <w:t>Write clearly in plain simple language and check work for spelling and grammar, learning from previous inaccuracies.</w:t>
      </w:r>
    </w:p>
    <w:p w:rsidR="00BD2B9B" w:rsidRPr="00B36B62" w:rsidRDefault="00BD2B9B" w:rsidP="00BD2B9B">
      <w:pPr>
        <w:numPr>
          <w:ilvl w:val="0"/>
          <w:numId w:val="9"/>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Ask open questions to appreciate others’ point of view. </w:t>
      </w:r>
    </w:p>
    <w:p w:rsidR="00BD2B9B" w:rsidRDefault="00BD2B9B" w:rsidP="00BD2B9B">
      <w:pPr>
        <w:numPr>
          <w:ilvl w:val="0"/>
          <w:numId w:val="9"/>
        </w:numPr>
        <w:rPr>
          <w:rFonts w:ascii="Verdana" w:hAnsi="Verdana"/>
          <w:color w:val="548DD4" w:themeColor="text2" w:themeTint="99"/>
          <w:sz w:val="20"/>
          <w:szCs w:val="20"/>
        </w:rPr>
      </w:pPr>
      <w:r w:rsidRPr="00B36B62">
        <w:rPr>
          <w:rFonts w:ascii="Verdana" w:hAnsi="Verdana"/>
          <w:color w:val="548DD4" w:themeColor="text2" w:themeTint="99"/>
          <w:sz w:val="20"/>
          <w:szCs w:val="20"/>
        </w:rPr>
        <w:t xml:space="preserve">Explain things well, focusing on the key points and talking to people using language they understand. </w:t>
      </w:r>
    </w:p>
    <w:p w:rsidR="00FB751E" w:rsidRDefault="00FB751E" w:rsidP="00FB751E">
      <w:pPr>
        <w:ind w:left="720"/>
        <w:rPr>
          <w:rFonts w:ascii="Verdana" w:hAnsi="Verdana"/>
          <w:color w:val="548DD4" w:themeColor="text2" w:themeTint="99"/>
          <w:sz w:val="20"/>
          <w:szCs w:val="20"/>
        </w:rPr>
      </w:pPr>
    </w:p>
    <w:p w:rsidR="00FB751E" w:rsidRDefault="00FB751E" w:rsidP="00FB751E">
      <w:pPr>
        <w:ind w:left="720"/>
        <w:rPr>
          <w:rFonts w:ascii="Verdana" w:hAnsi="Verdana"/>
          <w:color w:val="548DD4" w:themeColor="text2" w:themeTint="99"/>
          <w:sz w:val="20"/>
          <w:szCs w:val="20"/>
        </w:rPr>
      </w:pPr>
    </w:p>
    <w:p w:rsidR="00FB751E" w:rsidRDefault="00FB751E" w:rsidP="00FB751E">
      <w:pPr>
        <w:rPr>
          <w:rFonts w:ascii="Verdana" w:hAnsi="Verdana"/>
          <w:b/>
          <w:bCs/>
          <w:sz w:val="20"/>
          <w:szCs w:val="20"/>
          <w:u w:val="single"/>
        </w:rPr>
      </w:pPr>
    </w:p>
    <w:p w:rsidR="00FB751E" w:rsidRPr="00FB751E" w:rsidRDefault="006A3DCA" w:rsidP="006A3DCA">
      <w:pPr>
        <w:rPr>
          <w:rFonts w:ascii="Verdana" w:hAnsi="Verdana"/>
          <w:sz w:val="20"/>
          <w:szCs w:val="20"/>
        </w:rPr>
      </w:pPr>
      <w:r>
        <w:rPr>
          <w:rFonts w:ascii="Verdana" w:hAnsi="Verdana"/>
          <w:sz w:val="20"/>
          <w:szCs w:val="20"/>
        </w:rPr>
        <w:t>Supported case submissions and met agreed targets</w:t>
      </w:r>
      <w:r w:rsidR="00FB751E">
        <w:rPr>
          <w:rFonts w:ascii="Verdana" w:hAnsi="Verdana"/>
          <w:sz w:val="20"/>
          <w:szCs w:val="20"/>
        </w:rPr>
        <w:t>, and be</w:t>
      </w:r>
      <w:r>
        <w:rPr>
          <w:rFonts w:ascii="Verdana" w:hAnsi="Verdana"/>
          <w:sz w:val="20"/>
          <w:szCs w:val="20"/>
        </w:rPr>
        <w:t>en</w:t>
      </w:r>
      <w:r w:rsidR="00FB751E">
        <w:rPr>
          <w:rFonts w:ascii="Verdana" w:hAnsi="Verdana"/>
          <w:sz w:val="20"/>
          <w:szCs w:val="20"/>
        </w:rPr>
        <w:t xml:space="preserve"> flexible in taking on this role unscheduled. </w:t>
      </w:r>
      <w:r>
        <w:rPr>
          <w:rFonts w:ascii="Verdana" w:hAnsi="Verdana"/>
          <w:sz w:val="20"/>
          <w:szCs w:val="20"/>
        </w:rPr>
        <w:t xml:space="preserve">Senior - </w:t>
      </w:r>
      <w:r w:rsidR="00FB751E">
        <w:rPr>
          <w:rFonts w:ascii="Verdana" w:hAnsi="Verdana"/>
          <w:sz w:val="20"/>
          <w:szCs w:val="20"/>
        </w:rPr>
        <w:t>complimentary about the rearranging of my own work and showing of initiative in learning new proce</w:t>
      </w:r>
      <w:r>
        <w:rPr>
          <w:rFonts w:ascii="Verdana" w:hAnsi="Verdana"/>
          <w:sz w:val="20"/>
          <w:szCs w:val="20"/>
        </w:rPr>
        <w:t xml:space="preserve">sses that had been implemented - </w:t>
      </w:r>
      <w:r w:rsidR="00FB751E">
        <w:rPr>
          <w:rFonts w:ascii="Verdana" w:hAnsi="Verdana"/>
          <w:sz w:val="20"/>
          <w:szCs w:val="20"/>
        </w:rPr>
        <w:t xml:space="preserve">also noted that my work enabled the team to continue meeting its performance targets for processing cases, despite an influx. </w:t>
      </w:r>
      <w:r w:rsidR="004A2888">
        <w:rPr>
          <w:rFonts w:ascii="Verdana" w:hAnsi="Verdana"/>
          <w:sz w:val="20"/>
          <w:szCs w:val="20"/>
        </w:rPr>
        <w:t xml:space="preserve">I </w:t>
      </w:r>
      <w:r w:rsidR="00090DCA">
        <w:rPr>
          <w:rFonts w:ascii="Verdana" w:hAnsi="Verdana"/>
          <w:sz w:val="20"/>
          <w:szCs w:val="20"/>
        </w:rPr>
        <w:t xml:space="preserve">always </w:t>
      </w:r>
      <w:r w:rsidR="004A2888">
        <w:rPr>
          <w:rFonts w:ascii="Verdana" w:hAnsi="Verdana"/>
          <w:sz w:val="20"/>
          <w:szCs w:val="20"/>
        </w:rPr>
        <w:t xml:space="preserve">ensure procedures are followed correctly. </w:t>
      </w:r>
      <w:r>
        <w:rPr>
          <w:rFonts w:ascii="Verdana" w:hAnsi="Verdana"/>
          <w:sz w:val="20"/>
          <w:szCs w:val="20"/>
        </w:rPr>
        <w:t>C</w:t>
      </w:r>
      <w:r w:rsidR="004A2888">
        <w:rPr>
          <w:rFonts w:ascii="Verdana" w:hAnsi="Verdana"/>
          <w:sz w:val="20"/>
          <w:szCs w:val="20"/>
        </w:rPr>
        <w:t xml:space="preserve">ommunication in a professional manner, </w:t>
      </w:r>
      <w:r>
        <w:rPr>
          <w:rFonts w:ascii="Verdana" w:hAnsi="Verdana"/>
          <w:sz w:val="20"/>
          <w:szCs w:val="20"/>
        </w:rPr>
        <w:t>sending emails to police forces re case papers</w:t>
      </w:r>
      <w:r w:rsidR="004A2888">
        <w:rPr>
          <w:rFonts w:ascii="Verdana" w:hAnsi="Verdana"/>
          <w:sz w:val="20"/>
          <w:szCs w:val="20"/>
        </w:rPr>
        <w:t xml:space="preserve">. In terms of collaboration, if I notice the </w:t>
      </w:r>
      <w:r>
        <w:rPr>
          <w:rFonts w:ascii="Verdana" w:hAnsi="Verdana"/>
          <w:sz w:val="20"/>
          <w:szCs w:val="20"/>
        </w:rPr>
        <w:t xml:space="preserve">submissions </w:t>
      </w:r>
      <w:r w:rsidR="004A2888">
        <w:rPr>
          <w:rFonts w:ascii="Verdana" w:hAnsi="Verdana"/>
          <w:sz w:val="20"/>
          <w:szCs w:val="20"/>
        </w:rPr>
        <w:t>team need my assistance when I am on the rota, I always email them reminding them that I am available to help, should submissions get busy throughout the day. This makes sure the team are aware of their resources and can maximise efficiency accordingly.</w:t>
      </w:r>
    </w:p>
    <w:p w:rsidR="00FB751E" w:rsidRPr="00FB751E" w:rsidRDefault="00FB751E" w:rsidP="00FB751E">
      <w:pPr>
        <w:rPr>
          <w:rFonts w:ascii="Verdana" w:hAnsi="Verdana"/>
          <w:b/>
          <w:bCs/>
          <w:sz w:val="20"/>
          <w:szCs w:val="20"/>
          <w:u w:val="single"/>
        </w:rPr>
      </w:pPr>
    </w:p>
    <w:p w:rsidR="00782997" w:rsidRPr="00FB751E" w:rsidRDefault="00FB751E" w:rsidP="00F50A4F">
      <w:pPr>
        <w:rPr>
          <w:rFonts w:ascii="Verdana" w:hAnsi="Verdana"/>
          <w:b/>
          <w:bCs/>
          <w:color w:val="548DD4" w:themeColor="text2" w:themeTint="99"/>
          <w:sz w:val="20"/>
          <w:szCs w:val="20"/>
        </w:rPr>
      </w:pPr>
      <w:r w:rsidRPr="00FB751E">
        <w:rPr>
          <w:rFonts w:ascii="Verdana" w:hAnsi="Verdana"/>
          <w:b/>
          <w:bCs/>
          <w:color w:val="548DD4" w:themeColor="text2" w:themeTint="99"/>
          <w:sz w:val="20"/>
          <w:szCs w:val="20"/>
        </w:rPr>
        <w:t>Providing support to the SCAS administrative function</w:t>
      </w:r>
      <w:r>
        <w:rPr>
          <w:rFonts w:ascii="Verdana" w:hAnsi="Verdana"/>
          <w:b/>
          <w:bCs/>
          <w:color w:val="548DD4" w:themeColor="text2" w:themeTint="99"/>
          <w:sz w:val="20"/>
          <w:szCs w:val="20"/>
        </w:rPr>
        <w:t>.</w:t>
      </w:r>
    </w:p>
    <w:sectPr w:rsidR="00782997" w:rsidRPr="00FB751E" w:rsidSect="00620F9A">
      <w:pgSz w:w="11906" w:h="16838"/>
      <w:pgMar w:top="719" w:right="1800" w:bottom="851"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WELLS, Rosannah" w:date="2019-08-01T08:00:00Z" w:initials="WR">
    <w:p w:rsidR="00880DFB" w:rsidRDefault="00880DFB">
      <w:pPr>
        <w:pStyle w:val="CommentText"/>
      </w:pPr>
      <w:r>
        <w:rPr>
          <w:rStyle w:val="CommentReference"/>
        </w:rPr>
        <w:annotationRef/>
      </w:r>
      <w:r>
        <w:t>This doesn’t make sense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48F"/>
    <w:multiLevelType w:val="hybridMultilevel"/>
    <w:tmpl w:val="439AD8B4"/>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
    <w:nsid w:val="061E58F5"/>
    <w:multiLevelType w:val="hybridMultilevel"/>
    <w:tmpl w:val="CDF23C2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C153862"/>
    <w:multiLevelType w:val="hybridMultilevel"/>
    <w:tmpl w:val="8D92C6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1D95B38"/>
    <w:multiLevelType w:val="hybridMultilevel"/>
    <w:tmpl w:val="5B44B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68B0690"/>
    <w:multiLevelType w:val="hybridMultilevel"/>
    <w:tmpl w:val="206C3B8E"/>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88E2D5B"/>
    <w:multiLevelType w:val="hybridMultilevel"/>
    <w:tmpl w:val="B8C055CA"/>
    <w:lvl w:ilvl="0" w:tplc="0809000F">
      <w:start w:val="1"/>
      <w:numFmt w:val="decimal"/>
      <w:lvlText w:val="%1."/>
      <w:lvlJc w:val="left"/>
      <w:pPr>
        <w:tabs>
          <w:tab w:val="num" w:pos="900"/>
        </w:tabs>
        <w:ind w:left="90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303F1F3D"/>
    <w:multiLevelType w:val="hybridMultilevel"/>
    <w:tmpl w:val="4E04567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2632A54"/>
    <w:multiLevelType w:val="hybridMultilevel"/>
    <w:tmpl w:val="48A8EA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85D17EA"/>
    <w:multiLevelType w:val="hybridMultilevel"/>
    <w:tmpl w:val="1D30F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539F4E56"/>
    <w:multiLevelType w:val="hybridMultilevel"/>
    <w:tmpl w:val="F33040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A630EC"/>
    <w:multiLevelType w:val="hybridMultilevel"/>
    <w:tmpl w:val="CCD8EF2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50F6561"/>
    <w:multiLevelType w:val="hybridMultilevel"/>
    <w:tmpl w:val="26248AB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670203D9"/>
    <w:multiLevelType w:val="hybridMultilevel"/>
    <w:tmpl w:val="992C97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EAC0254"/>
    <w:multiLevelType w:val="hybridMultilevel"/>
    <w:tmpl w:val="05AABFB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4FF24F8"/>
    <w:multiLevelType w:val="hybridMultilevel"/>
    <w:tmpl w:val="D4B4BA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BD03EB9"/>
    <w:multiLevelType w:val="hybridMultilevel"/>
    <w:tmpl w:val="DF0E995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4"/>
  </w:num>
  <w:num w:numId="4">
    <w:abstractNumId w:val="2"/>
  </w:num>
  <w:num w:numId="5">
    <w:abstractNumId w:val="0"/>
  </w:num>
  <w:num w:numId="6">
    <w:abstractNumId w:val="7"/>
  </w:num>
  <w:num w:numId="7">
    <w:abstractNumId w:val="8"/>
  </w:num>
  <w:num w:numId="8">
    <w:abstractNumId w:val="9"/>
  </w:num>
  <w:num w:numId="9">
    <w:abstractNumId w:val="15"/>
  </w:num>
  <w:num w:numId="10">
    <w:abstractNumId w:val="12"/>
  </w:num>
  <w:num w:numId="11">
    <w:abstractNumId w:val="6"/>
  </w:num>
  <w:num w:numId="12">
    <w:abstractNumId w:val="11"/>
  </w:num>
  <w:num w:numId="13">
    <w:abstractNumId w:val="1"/>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5D"/>
    <w:rsid w:val="0000315F"/>
    <w:rsid w:val="00012E28"/>
    <w:rsid w:val="00031A78"/>
    <w:rsid w:val="000418DA"/>
    <w:rsid w:val="00043109"/>
    <w:rsid w:val="000465E4"/>
    <w:rsid w:val="0004689A"/>
    <w:rsid w:val="000524FB"/>
    <w:rsid w:val="000525B1"/>
    <w:rsid w:val="00066188"/>
    <w:rsid w:val="000714C1"/>
    <w:rsid w:val="00075AA0"/>
    <w:rsid w:val="00075F07"/>
    <w:rsid w:val="00077993"/>
    <w:rsid w:val="00081012"/>
    <w:rsid w:val="0008401F"/>
    <w:rsid w:val="00090DCA"/>
    <w:rsid w:val="00091342"/>
    <w:rsid w:val="000918CB"/>
    <w:rsid w:val="000A7326"/>
    <w:rsid w:val="000B1A10"/>
    <w:rsid w:val="000D6A46"/>
    <w:rsid w:val="000E2D3B"/>
    <w:rsid w:val="000E72AB"/>
    <w:rsid w:val="000F07CE"/>
    <w:rsid w:val="000F1A73"/>
    <w:rsid w:val="000F394B"/>
    <w:rsid w:val="00101E25"/>
    <w:rsid w:val="0010658E"/>
    <w:rsid w:val="00106C81"/>
    <w:rsid w:val="00125A64"/>
    <w:rsid w:val="00131835"/>
    <w:rsid w:val="00153F3F"/>
    <w:rsid w:val="001812C6"/>
    <w:rsid w:val="00184099"/>
    <w:rsid w:val="00194888"/>
    <w:rsid w:val="00197CE9"/>
    <w:rsid w:val="001A63B1"/>
    <w:rsid w:val="001B5C24"/>
    <w:rsid w:val="001C0BD7"/>
    <w:rsid w:val="001C1C30"/>
    <w:rsid w:val="001D13CA"/>
    <w:rsid w:val="001D71CE"/>
    <w:rsid w:val="001E2A46"/>
    <w:rsid w:val="001E4F5F"/>
    <w:rsid w:val="002149B9"/>
    <w:rsid w:val="00215FC3"/>
    <w:rsid w:val="00216776"/>
    <w:rsid w:val="00224B38"/>
    <w:rsid w:val="00225073"/>
    <w:rsid w:val="002307E7"/>
    <w:rsid w:val="00247441"/>
    <w:rsid w:val="00252383"/>
    <w:rsid w:val="00253303"/>
    <w:rsid w:val="00263A7A"/>
    <w:rsid w:val="0026429B"/>
    <w:rsid w:val="00264CD9"/>
    <w:rsid w:val="0026787B"/>
    <w:rsid w:val="00272A8F"/>
    <w:rsid w:val="002861D8"/>
    <w:rsid w:val="00292AF7"/>
    <w:rsid w:val="0029391F"/>
    <w:rsid w:val="002A35A1"/>
    <w:rsid w:val="002A7372"/>
    <w:rsid w:val="002B11CC"/>
    <w:rsid w:val="002C26DA"/>
    <w:rsid w:val="002D24E7"/>
    <w:rsid w:val="002D3F00"/>
    <w:rsid w:val="002E3FF6"/>
    <w:rsid w:val="002F1BDC"/>
    <w:rsid w:val="00305870"/>
    <w:rsid w:val="00306F0F"/>
    <w:rsid w:val="003204D8"/>
    <w:rsid w:val="00324E1A"/>
    <w:rsid w:val="00330005"/>
    <w:rsid w:val="003348A6"/>
    <w:rsid w:val="003422C8"/>
    <w:rsid w:val="00342FDA"/>
    <w:rsid w:val="003578B8"/>
    <w:rsid w:val="0037057B"/>
    <w:rsid w:val="00374CB7"/>
    <w:rsid w:val="00380215"/>
    <w:rsid w:val="003842D7"/>
    <w:rsid w:val="003918A2"/>
    <w:rsid w:val="003A307A"/>
    <w:rsid w:val="003B070B"/>
    <w:rsid w:val="003B6FD2"/>
    <w:rsid w:val="003C2273"/>
    <w:rsid w:val="003D3A50"/>
    <w:rsid w:val="003D6E0F"/>
    <w:rsid w:val="003E1838"/>
    <w:rsid w:val="003F25E5"/>
    <w:rsid w:val="003F4484"/>
    <w:rsid w:val="00411002"/>
    <w:rsid w:val="0041676D"/>
    <w:rsid w:val="00416D25"/>
    <w:rsid w:val="0042196F"/>
    <w:rsid w:val="00423F58"/>
    <w:rsid w:val="00425F24"/>
    <w:rsid w:val="00433AC7"/>
    <w:rsid w:val="00436FB6"/>
    <w:rsid w:val="0045564F"/>
    <w:rsid w:val="00457399"/>
    <w:rsid w:val="00483FDD"/>
    <w:rsid w:val="00485448"/>
    <w:rsid w:val="00495E0C"/>
    <w:rsid w:val="004A2888"/>
    <w:rsid w:val="004A5180"/>
    <w:rsid w:val="004B37DA"/>
    <w:rsid w:val="004B480F"/>
    <w:rsid w:val="004B7150"/>
    <w:rsid w:val="004C00FF"/>
    <w:rsid w:val="004C0D57"/>
    <w:rsid w:val="004C11E8"/>
    <w:rsid w:val="004D3B2D"/>
    <w:rsid w:val="004F63DD"/>
    <w:rsid w:val="004F6D4A"/>
    <w:rsid w:val="00502E13"/>
    <w:rsid w:val="005224D0"/>
    <w:rsid w:val="00534459"/>
    <w:rsid w:val="005412F0"/>
    <w:rsid w:val="00541D4C"/>
    <w:rsid w:val="005445C8"/>
    <w:rsid w:val="005476F0"/>
    <w:rsid w:val="00551035"/>
    <w:rsid w:val="00553834"/>
    <w:rsid w:val="0056403E"/>
    <w:rsid w:val="00572828"/>
    <w:rsid w:val="00574006"/>
    <w:rsid w:val="005766E8"/>
    <w:rsid w:val="005827F6"/>
    <w:rsid w:val="0058589C"/>
    <w:rsid w:val="005A03A7"/>
    <w:rsid w:val="005B063C"/>
    <w:rsid w:val="005B09D7"/>
    <w:rsid w:val="005C6547"/>
    <w:rsid w:val="005D36C2"/>
    <w:rsid w:val="005E71A9"/>
    <w:rsid w:val="005E7D2F"/>
    <w:rsid w:val="005F527A"/>
    <w:rsid w:val="005F54A6"/>
    <w:rsid w:val="00600CAC"/>
    <w:rsid w:val="00604E0C"/>
    <w:rsid w:val="0061281A"/>
    <w:rsid w:val="00615F0F"/>
    <w:rsid w:val="00620F9A"/>
    <w:rsid w:val="00623721"/>
    <w:rsid w:val="00623C79"/>
    <w:rsid w:val="00626055"/>
    <w:rsid w:val="00626B17"/>
    <w:rsid w:val="0063491A"/>
    <w:rsid w:val="0065011A"/>
    <w:rsid w:val="00650605"/>
    <w:rsid w:val="006530BF"/>
    <w:rsid w:val="00667BD3"/>
    <w:rsid w:val="00670DE0"/>
    <w:rsid w:val="00675662"/>
    <w:rsid w:val="0067729A"/>
    <w:rsid w:val="00682516"/>
    <w:rsid w:val="00687F80"/>
    <w:rsid w:val="006A371E"/>
    <w:rsid w:val="006A3DCA"/>
    <w:rsid w:val="006B22E0"/>
    <w:rsid w:val="006B3DCC"/>
    <w:rsid w:val="006B6D0C"/>
    <w:rsid w:val="006B6D73"/>
    <w:rsid w:val="006C3B98"/>
    <w:rsid w:val="006C5BDF"/>
    <w:rsid w:val="006F5C64"/>
    <w:rsid w:val="006F6A8C"/>
    <w:rsid w:val="00704224"/>
    <w:rsid w:val="00705536"/>
    <w:rsid w:val="00705922"/>
    <w:rsid w:val="00707130"/>
    <w:rsid w:val="00713B9F"/>
    <w:rsid w:val="0072247D"/>
    <w:rsid w:val="007273A2"/>
    <w:rsid w:val="00731DBB"/>
    <w:rsid w:val="007351A8"/>
    <w:rsid w:val="00735CF3"/>
    <w:rsid w:val="00736D9F"/>
    <w:rsid w:val="00740F67"/>
    <w:rsid w:val="00751171"/>
    <w:rsid w:val="00756326"/>
    <w:rsid w:val="0075667F"/>
    <w:rsid w:val="00764CA2"/>
    <w:rsid w:val="00770C33"/>
    <w:rsid w:val="00774065"/>
    <w:rsid w:val="007769A8"/>
    <w:rsid w:val="00782997"/>
    <w:rsid w:val="007908DA"/>
    <w:rsid w:val="007934D6"/>
    <w:rsid w:val="007947A2"/>
    <w:rsid w:val="0079579E"/>
    <w:rsid w:val="007A79E2"/>
    <w:rsid w:val="007B0486"/>
    <w:rsid w:val="007B2D0B"/>
    <w:rsid w:val="007B2F05"/>
    <w:rsid w:val="007B3B0E"/>
    <w:rsid w:val="007B6F34"/>
    <w:rsid w:val="007C4019"/>
    <w:rsid w:val="007D3386"/>
    <w:rsid w:val="007E0C49"/>
    <w:rsid w:val="007E3F98"/>
    <w:rsid w:val="007F0AE9"/>
    <w:rsid w:val="007F5219"/>
    <w:rsid w:val="0081380E"/>
    <w:rsid w:val="00815231"/>
    <w:rsid w:val="008179B9"/>
    <w:rsid w:val="008210F3"/>
    <w:rsid w:val="008266CF"/>
    <w:rsid w:val="00840B62"/>
    <w:rsid w:val="008449F1"/>
    <w:rsid w:val="00853760"/>
    <w:rsid w:val="008614D0"/>
    <w:rsid w:val="00864345"/>
    <w:rsid w:val="00864496"/>
    <w:rsid w:val="00864E4F"/>
    <w:rsid w:val="00867C6B"/>
    <w:rsid w:val="008708DF"/>
    <w:rsid w:val="00880DFB"/>
    <w:rsid w:val="008A5497"/>
    <w:rsid w:val="008C01DD"/>
    <w:rsid w:val="008C62A3"/>
    <w:rsid w:val="008D05EE"/>
    <w:rsid w:val="008D3942"/>
    <w:rsid w:val="008D6FA2"/>
    <w:rsid w:val="008E727A"/>
    <w:rsid w:val="008F122D"/>
    <w:rsid w:val="008F7A42"/>
    <w:rsid w:val="0090074E"/>
    <w:rsid w:val="00900F8A"/>
    <w:rsid w:val="009028B1"/>
    <w:rsid w:val="0091243E"/>
    <w:rsid w:val="0091267B"/>
    <w:rsid w:val="00914561"/>
    <w:rsid w:val="0091681D"/>
    <w:rsid w:val="009247D7"/>
    <w:rsid w:val="0092741A"/>
    <w:rsid w:val="00927F1D"/>
    <w:rsid w:val="00934321"/>
    <w:rsid w:val="0093536D"/>
    <w:rsid w:val="00947CFB"/>
    <w:rsid w:val="00955616"/>
    <w:rsid w:val="00965F60"/>
    <w:rsid w:val="00971DAC"/>
    <w:rsid w:val="00973A68"/>
    <w:rsid w:val="0097495D"/>
    <w:rsid w:val="0097637E"/>
    <w:rsid w:val="009764A0"/>
    <w:rsid w:val="009937AE"/>
    <w:rsid w:val="009A0799"/>
    <w:rsid w:val="009A2238"/>
    <w:rsid w:val="009A77D0"/>
    <w:rsid w:val="009B6454"/>
    <w:rsid w:val="009B78E2"/>
    <w:rsid w:val="009C3095"/>
    <w:rsid w:val="009C4341"/>
    <w:rsid w:val="009D3C1E"/>
    <w:rsid w:val="009E3000"/>
    <w:rsid w:val="009E4E94"/>
    <w:rsid w:val="009F50F9"/>
    <w:rsid w:val="009F53A5"/>
    <w:rsid w:val="009F6B0B"/>
    <w:rsid w:val="00A10B19"/>
    <w:rsid w:val="00A14FB4"/>
    <w:rsid w:val="00A155CE"/>
    <w:rsid w:val="00A22AAD"/>
    <w:rsid w:val="00A2478A"/>
    <w:rsid w:val="00A3301E"/>
    <w:rsid w:val="00A338AA"/>
    <w:rsid w:val="00A341C0"/>
    <w:rsid w:val="00A476FD"/>
    <w:rsid w:val="00A51E57"/>
    <w:rsid w:val="00A5493A"/>
    <w:rsid w:val="00A55CD4"/>
    <w:rsid w:val="00A60544"/>
    <w:rsid w:val="00A620D7"/>
    <w:rsid w:val="00A62A60"/>
    <w:rsid w:val="00A7569C"/>
    <w:rsid w:val="00A76DD4"/>
    <w:rsid w:val="00A833F1"/>
    <w:rsid w:val="00A87DED"/>
    <w:rsid w:val="00A92D5E"/>
    <w:rsid w:val="00AA2336"/>
    <w:rsid w:val="00AF2BC6"/>
    <w:rsid w:val="00AF2C2C"/>
    <w:rsid w:val="00AF2F82"/>
    <w:rsid w:val="00AF64FA"/>
    <w:rsid w:val="00B178AE"/>
    <w:rsid w:val="00B23450"/>
    <w:rsid w:val="00B27D64"/>
    <w:rsid w:val="00B355F0"/>
    <w:rsid w:val="00B36B62"/>
    <w:rsid w:val="00B40BCA"/>
    <w:rsid w:val="00B43E00"/>
    <w:rsid w:val="00B4647F"/>
    <w:rsid w:val="00B5620D"/>
    <w:rsid w:val="00B56F39"/>
    <w:rsid w:val="00B61F1D"/>
    <w:rsid w:val="00B73600"/>
    <w:rsid w:val="00B85A25"/>
    <w:rsid w:val="00B9358B"/>
    <w:rsid w:val="00B93EF6"/>
    <w:rsid w:val="00B94A5E"/>
    <w:rsid w:val="00BA0B11"/>
    <w:rsid w:val="00BA0E3B"/>
    <w:rsid w:val="00BA19E3"/>
    <w:rsid w:val="00BB11F4"/>
    <w:rsid w:val="00BB6F88"/>
    <w:rsid w:val="00BC29E6"/>
    <w:rsid w:val="00BC627B"/>
    <w:rsid w:val="00BC65C2"/>
    <w:rsid w:val="00BD2B9B"/>
    <w:rsid w:val="00BE1FBC"/>
    <w:rsid w:val="00BE25F7"/>
    <w:rsid w:val="00BF2DFE"/>
    <w:rsid w:val="00BF6C5F"/>
    <w:rsid w:val="00BF7122"/>
    <w:rsid w:val="00C05E92"/>
    <w:rsid w:val="00C1069A"/>
    <w:rsid w:val="00C118ED"/>
    <w:rsid w:val="00C12F25"/>
    <w:rsid w:val="00C1450E"/>
    <w:rsid w:val="00C151E2"/>
    <w:rsid w:val="00C27507"/>
    <w:rsid w:val="00C3192C"/>
    <w:rsid w:val="00C364F6"/>
    <w:rsid w:val="00C371C9"/>
    <w:rsid w:val="00C46E31"/>
    <w:rsid w:val="00C512B3"/>
    <w:rsid w:val="00C52EE1"/>
    <w:rsid w:val="00C5597A"/>
    <w:rsid w:val="00C55EF4"/>
    <w:rsid w:val="00C572B3"/>
    <w:rsid w:val="00C623EC"/>
    <w:rsid w:val="00C63654"/>
    <w:rsid w:val="00C67343"/>
    <w:rsid w:val="00C73F0F"/>
    <w:rsid w:val="00C74BB0"/>
    <w:rsid w:val="00C84059"/>
    <w:rsid w:val="00C97C05"/>
    <w:rsid w:val="00C97EDD"/>
    <w:rsid w:val="00CA0FE7"/>
    <w:rsid w:val="00CA144E"/>
    <w:rsid w:val="00CA4F49"/>
    <w:rsid w:val="00CA5899"/>
    <w:rsid w:val="00CC0FD0"/>
    <w:rsid w:val="00CC1C33"/>
    <w:rsid w:val="00CC2FDB"/>
    <w:rsid w:val="00CD4394"/>
    <w:rsid w:val="00CD53C9"/>
    <w:rsid w:val="00CD7A67"/>
    <w:rsid w:val="00CF30A5"/>
    <w:rsid w:val="00D03D35"/>
    <w:rsid w:val="00D135D2"/>
    <w:rsid w:val="00D17EEC"/>
    <w:rsid w:val="00D227F2"/>
    <w:rsid w:val="00D327FC"/>
    <w:rsid w:val="00D34F88"/>
    <w:rsid w:val="00D3630F"/>
    <w:rsid w:val="00D36BA1"/>
    <w:rsid w:val="00D54007"/>
    <w:rsid w:val="00D54FCB"/>
    <w:rsid w:val="00D56689"/>
    <w:rsid w:val="00D71FDA"/>
    <w:rsid w:val="00D851C7"/>
    <w:rsid w:val="00D873FC"/>
    <w:rsid w:val="00D92442"/>
    <w:rsid w:val="00D956AA"/>
    <w:rsid w:val="00D96B79"/>
    <w:rsid w:val="00DA1781"/>
    <w:rsid w:val="00DA6819"/>
    <w:rsid w:val="00DB4A1C"/>
    <w:rsid w:val="00DB5F3A"/>
    <w:rsid w:val="00DC0DC8"/>
    <w:rsid w:val="00DC39BD"/>
    <w:rsid w:val="00DE1D1B"/>
    <w:rsid w:val="00DF2AFB"/>
    <w:rsid w:val="00DF37F5"/>
    <w:rsid w:val="00DF398D"/>
    <w:rsid w:val="00DF4BEB"/>
    <w:rsid w:val="00E06E7A"/>
    <w:rsid w:val="00E11245"/>
    <w:rsid w:val="00E13850"/>
    <w:rsid w:val="00E16968"/>
    <w:rsid w:val="00E52DCD"/>
    <w:rsid w:val="00E56BAC"/>
    <w:rsid w:val="00E574A1"/>
    <w:rsid w:val="00E701A3"/>
    <w:rsid w:val="00E74224"/>
    <w:rsid w:val="00E92F6C"/>
    <w:rsid w:val="00EB0334"/>
    <w:rsid w:val="00EB4FD9"/>
    <w:rsid w:val="00EC2BC6"/>
    <w:rsid w:val="00EC761F"/>
    <w:rsid w:val="00EC7C8B"/>
    <w:rsid w:val="00ED664A"/>
    <w:rsid w:val="00ED6D23"/>
    <w:rsid w:val="00EE047C"/>
    <w:rsid w:val="00EE2030"/>
    <w:rsid w:val="00EE44E6"/>
    <w:rsid w:val="00EE4568"/>
    <w:rsid w:val="00EE555F"/>
    <w:rsid w:val="00F11737"/>
    <w:rsid w:val="00F12268"/>
    <w:rsid w:val="00F20EFF"/>
    <w:rsid w:val="00F32D7D"/>
    <w:rsid w:val="00F334A4"/>
    <w:rsid w:val="00F357DB"/>
    <w:rsid w:val="00F36BD4"/>
    <w:rsid w:val="00F42FF7"/>
    <w:rsid w:val="00F44B8A"/>
    <w:rsid w:val="00F50A4F"/>
    <w:rsid w:val="00F53778"/>
    <w:rsid w:val="00F65720"/>
    <w:rsid w:val="00F7036C"/>
    <w:rsid w:val="00F70395"/>
    <w:rsid w:val="00F75422"/>
    <w:rsid w:val="00F820E6"/>
    <w:rsid w:val="00F843C8"/>
    <w:rsid w:val="00F85FB6"/>
    <w:rsid w:val="00F87854"/>
    <w:rsid w:val="00F9095F"/>
    <w:rsid w:val="00F90DE1"/>
    <w:rsid w:val="00F917A3"/>
    <w:rsid w:val="00FA13ED"/>
    <w:rsid w:val="00FA6C9E"/>
    <w:rsid w:val="00FB20F9"/>
    <w:rsid w:val="00FB4872"/>
    <w:rsid w:val="00FB751E"/>
    <w:rsid w:val="00FB7F55"/>
    <w:rsid w:val="00FC1AAE"/>
    <w:rsid w:val="00FC5B3F"/>
    <w:rsid w:val="00FC6030"/>
    <w:rsid w:val="00FD3598"/>
    <w:rsid w:val="00FD761D"/>
    <w:rsid w:val="00FE4E41"/>
    <w:rsid w:val="00FE78A1"/>
    <w:rsid w:val="00FF46EB"/>
    <w:rsid w:val="00FF5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524FB"/>
    <w:rPr>
      <w:rFonts w:ascii="Tahoma" w:hAnsi="Tahoma" w:cs="Tahoma"/>
      <w:sz w:val="16"/>
      <w:szCs w:val="16"/>
    </w:rPr>
  </w:style>
  <w:style w:type="character" w:styleId="CommentReference">
    <w:name w:val="annotation reference"/>
    <w:basedOn w:val="DefaultParagraphFont"/>
    <w:rsid w:val="00880DFB"/>
    <w:rPr>
      <w:sz w:val="16"/>
      <w:szCs w:val="16"/>
    </w:rPr>
  </w:style>
  <w:style w:type="paragraph" w:styleId="CommentText">
    <w:name w:val="annotation text"/>
    <w:basedOn w:val="Normal"/>
    <w:link w:val="CommentTextChar"/>
    <w:rsid w:val="00880DFB"/>
    <w:rPr>
      <w:sz w:val="20"/>
      <w:szCs w:val="20"/>
    </w:rPr>
  </w:style>
  <w:style w:type="character" w:customStyle="1" w:styleId="CommentTextChar">
    <w:name w:val="Comment Text Char"/>
    <w:basedOn w:val="DefaultParagraphFont"/>
    <w:link w:val="CommentText"/>
    <w:rsid w:val="00880DFB"/>
  </w:style>
  <w:style w:type="paragraph" w:styleId="CommentSubject">
    <w:name w:val="annotation subject"/>
    <w:basedOn w:val="CommentText"/>
    <w:next w:val="CommentText"/>
    <w:link w:val="CommentSubjectChar"/>
    <w:rsid w:val="00880DFB"/>
    <w:rPr>
      <w:b/>
      <w:bCs/>
    </w:rPr>
  </w:style>
  <w:style w:type="character" w:customStyle="1" w:styleId="CommentSubjectChar">
    <w:name w:val="Comment Subject Char"/>
    <w:basedOn w:val="CommentTextChar"/>
    <w:link w:val="CommentSubject"/>
    <w:rsid w:val="00880D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524FB"/>
    <w:rPr>
      <w:rFonts w:ascii="Tahoma" w:hAnsi="Tahoma" w:cs="Tahoma"/>
      <w:sz w:val="16"/>
      <w:szCs w:val="16"/>
    </w:rPr>
  </w:style>
  <w:style w:type="character" w:styleId="CommentReference">
    <w:name w:val="annotation reference"/>
    <w:basedOn w:val="DefaultParagraphFont"/>
    <w:rsid w:val="00880DFB"/>
    <w:rPr>
      <w:sz w:val="16"/>
      <w:szCs w:val="16"/>
    </w:rPr>
  </w:style>
  <w:style w:type="paragraph" w:styleId="CommentText">
    <w:name w:val="annotation text"/>
    <w:basedOn w:val="Normal"/>
    <w:link w:val="CommentTextChar"/>
    <w:rsid w:val="00880DFB"/>
    <w:rPr>
      <w:sz w:val="20"/>
      <w:szCs w:val="20"/>
    </w:rPr>
  </w:style>
  <w:style w:type="character" w:customStyle="1" w:styleId="CommentTextChar">
    <w:name w:val="Comment Text Char"/>
    <w:basedOn w:val="DefaultParagraphFont"/>
    <w:link w:val="CommentText"/>
    <w:rsid w:val="00880DFB"/>
  </w:style>
  <w:style w:type="paragraph" w:styleId="CommentSubject">
    <w:name w:val="annotation subject"/>
    <w:basedOn w:val="CommentText"/>
    <w:next w:val="CommentText"/>
    <w:link w:val="CommentSubjectChar"/>
    <w:rsid w:val="00880DFB"/>
    <w:rPr>
      <w:b/>
      <w:bCs/>
    </w:rPr>
  </w:style>
  <w:style w:type="character" w:customStyle="1" w:styleId="CommentSubjectChar">
    <w:name w:val="Comment Subject Char"/>
    <w:basedOn w:val="CommentTextChar"/>
    <w:link w:val="CommentSubject"/>
    <w:rsid w:val="00880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BD96B-A8F6-4A5C-B7F5-1609D380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C07D270B</Template>
  <TotalTime>0</TotalTime>
  <Pages>4</Pages>
  <Words>2079</Words>
  <Characters>10864</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Georgia – PDR June 2008</vt:lpstr>
    </vt:vector>
  </TitlesOfParts>
  <Company>Centrex</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 PDR June 2008</dc:title>
  <dc:creator>sgalambos</dc:creator>
  <cp:lastModifiedBy>LACK, Holly</cp:lastModifiedBy>
  <cp:revision>2</cp:revision>
  <cp:lastPrinted>2019-07-09T12:35:00Z</cp:lastPrinted>
  <dcterms:created xsi:type="dcterms:W3CDTF">2019-08-01T15:38:00Z</dcterms:created>
  <dcterms:modified xsi:type="dcterms:W3CDTF">2019-08-01T15:38:00Z</dcterms:modified>
</cp:coreProperties>
</file>